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08" w:rsidRDefault="003F317C" w:rsidP="00962B24">
      <w:pPr>
        <w:pStyle w:val="Titolo1"/>
        <w:jc w:val="center"/>
      </w:pPr>
      <w:r>
        <w:t>Manuale installazione e configurazione</w:t>
      </w:r>
    </w:p>
    <w:p w:rsidR="00962B24" w:rsidRPr="00962B24" w:rsidRDefault="00962B24" w:rsidP="00962B24"/>
    <w:p w:rsidR="00366116" w:rsidRPr="00962B24" w:rsidRDefault="00366116" w:rsidP="00962B24">
      <w:pPr>
        <w:rPr>
          <w:rStyle w:val="Titolo2Carattere"/>
        </w:rPr>
      </w:pPr>
      <w:r w:rsidRPr="00962B24">
        <w:rPr>
          <w:rStyle w:val="Titolo2Carattere"/>
        </w:rPr>
        <w:t>Istruzioni per il funzionamento in ambiente locale</w:t>
      </w:r>
    </w:p>
    <w:p w:rsidR="003F317C" w:rsidRPr="00962B24" w:rsidRDefault="00290B7A" w:rsidP="00962B24">
      <w:pPr>
        <w:rPr>
          <w:szCs w:val="24"/>
        </w:rPr>
      </w:pPr>
      <w:r w:rsidRPr="00962B24">
        <w:rPr>
          <w:szCs w:val="24"/>
        </w:rPr>
        <w:t>Prima di procedere all’</w:t>
      </w:r>
      <w:r w:rsidR="00BA77B9" w:rsidRPr="00962B24">
        <w:rPr>
          <w:szCs w:val="24"/>
        </w:rPr>
        <w:t>a</w:t>
      </w:r>
      <w:r w:rsidRPr="00962B24">
        <w:rPr>
          <w:szCs w:val="24"/>
        </w:rPr>
        <w:t xml:space="preserve">vvio dell’applicazione è necessario compilare i file sorgenti che </w:t>
      </w:r>
      <w:r w:rsidR="00BA77B9" w:rsidRPr="00962B24">
        <w:rPr>
          <w:szCs w:val="24"/>
        </w:rPr>
        <w:t>risiedono nell’archivio contenuto nel cd-rom</w:t>
      </w:r>
      <w:r w:rsidRPr="00962B24">
        <w:rPr>
          <w:szCs w:val="24"/>
        </w:rPr>
        <w:t>.</w:t>
      </w:r>
    </w:p>
    <w:p w:rsidR="00290B7A" w:rsidRPr="00962B24" w:rsidRDefault="00290B7A" w:rsidP="00962B24">
      <w:pPr>
        <w:rPr>
          <w:szCs w:val="24"/>
        </w:rPr>
      </w:pPr>
      <w:r w:rsidRPr="00962B24">
        <w:rPr>
          <w:szCs w:val="24"/>
        </w:rPr>
        <w:t xml:space="preserve">E’ possibile scompattare l’archivio contenente il progetto da una </w:t>
      </w:r>
      <w:proofErr w:type="spellStart"/>
      <w:r w:rsidRPr="00962B24">
        <w:rPr>
          <w:szCs w:val="24"/>
        </w:rPr>
        <w:t>shell</w:t>
      </w:r>
      <w:proofErr w:type="spellEnd"/>
      <w:r w:rsidRPr="00962B24">
        <w:rPr>
          <w:szCs w:val="24"/>
        </w:rPr>
        <w:t xml:space="preserve"> di linux, digitando il comando </w:t>
      </w:r>
    </w:p>
    <w:p w:rsidR="00290B7A" w:rsidRPr="00962B24" w:rsidRDefault="009D48A5" w:rsidP="0050337E">
      <w:pPr>
        <w:jc w:val="center"/>
        <w:rPr>
          <w:i/>
          <w:sz w:val="28"/>
          <w:szCs w:val="28"/>
        </w:rPr>
      </w:pPr>
      <w:proofErr w:type="spellStart"/>
      <w:r w:rsidRPr="00962B24">
        <w:rPr>
          <w:i/>
          <w:sz w:val="28"/>
          <w:szCs w:val="28"/>
        </w:rPr>
        <w:t>tar</w:t>
      </w:r>
      <w:proofErr w:type="spellEnd"/>
      <w:r w:rsidRPr="00962B24">
        <w:rPr>
          <w:i/>
          <w:sz w:val="28"/>
          <w:szCs w:val="28"/>
        </w:rPr>
        <w:t xml:space="preserve"> </w:t>
      </w:r>
      <w:proofErr w:type="spellStart"/>
      <w:r w:rsidRPr="00962B24">
        <w:rPr>
          <w:i/>
          <w:sz w:val="28"/>
          <w:szCs w:val="28"/>
        </w:rPr>
        <w:t>–zxvf</w:t>
      </w:r>
      <w:proofErr w:type="spellEnd"/>
      <w:r w:rsidRPr="00962B24">
        <w:rPr>
          <w:i/>
          <w:sz w:val="28"/>
          <w:szCs w:val="28"/>
        </w:rPr>
        <w:t xml:space="preserve"> </w:t>
      </w:r>
      <w:proofErr w:type="spellStart"/>
      <w:r w:rsidR="00962B24">
        <w:rPr>
          <w:i/>
          <w:sz w:val="28"/>
          <w:szCs w:val="28"/>
        </w:rPr>
        <w:t>ProgettoSD.</w:t>
      </w:r>
      <w:r w:rsidRPr="00962B24">
        <w:rPr>
          <w:i/>
          <w:sz w:val="28"/>
          <w:szCs w:val="28"/>
        </w:rPr>
        <w:t>tar.gz</w:t>
      </w:r>
      <w:proofErr w:type="spellEnd"/>
    </w:p>
    <w:p w:rsidR="009D48A5" w:rsidRPr="009D48A5" w:rsidRDefault="009D48A5" w:rsidP="0050337E">
      <w:r w:rsidRPr="009D48A5">
        <w:t>dove a nome archivio andrà sostituito il nome del pacchetto.</w:t>
      </w:r>
    </w:p>
    <w:p w:rsidR="00290B7A" w:rsidRDefault="00171C65" w:rsidP="0050337E">
      <w:pPr>
        <w:rPr>
          <w:noProof/>
          <w:lang w:eastAsia="it-IT"/>
        </w:rPr>
      </w:pPr>
      <w:r>
        <w:t>Si otterrà</w:t>
      </w:r>
      <w:r w:rsidR="00290B7A">
        <w:t xml:space="preserve"> </w:t>
      </w:r>
      <w:r w:rsidR="009D48A5">
        <w:t>una directory radice strutturata nel seguente modo</w:t>
      </w:r>
      <w:r w:rsidR="00290B7A">
        <w:t>:</w:t>
      </w:r>
    </w:p>
    <w:p w:rsidR="00982538" w:rsidRDefault="003F317C" w:rsidP="00982538">
      <w:pPr>
        <w:keepNext/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5757754" cy="3211032"/>
            <wp:effectExtent l="19050" t="0" r="0" b="0"/>
            <wp:docPr id="2" name="Immagine 1" descr="1 stru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stru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02" cy="32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08" w:rsidRDefault="00982538" w:rsidP="00982538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File sorgenti contenuti nell'archivio</w:t>
      </w:r>
    </w:p>
    <w:p w:rsidR="00982538" w:rsidRPr="00982538" w:rsidRDefault="00982538" w:rsidP="00982538"/>
    <w:p w:rsidR="00290B7A" w:rsidRDefault="00290B7A" w:rsidP="0050337E">
      <w:r>
        <w:t xml:space="preserve">Nella </w:t>
      </w:r>
      <w:proofErr w:type="spellStart"/>
      <w:r w:rsidR="009D48A5">
        <w:t>root</w:t>
      </w:r>
      <w:proofErr w:type="spellEnd"/>
      <w:r>
        <w:t xml:space="preserve"> sono situati</w:t>
      </w:r>
      <w:r w:rsidR="009D48A5">
        <w:t>, oltre a</w:t>
      </w:r>
      <w:r w:rsidR="00171C65">
        <w:t>lle directory client e server, dei</w:t>
      </w:r>
      <w:r w:rsidR="009D48A5">
        <w:t xml:space="preserve"> file C comprendenti</w:t>
      </w:r>
      <w:r>
        <w:t xml:space="preserve"> </w:t>
      </w:r>
      <w:r w:rsidR="009D48A5">
        <w:t>funzioni generiche e comuni sia al</w:t>
      </w:r>
      <w:r w:rsidR="00171C65">
        <w:t xml:space="preserve"> client che al server, che andranno in ogni caso compilati indipendentemente l’uno rispetto all’altro.</w:t>
      </w:r>
    </w:p>
    <w:p w:rsidR="00290B7A" w:rsidRDefault="00290B7A" w:rsidP="0050337E">
      <w:r>
        <w:lastRenderedPageBreak/>
        <w:t>Per compilare il client, è sufficiente spostarsi nella directory client e lanciare da terminale il comando</w:t>
      </w:r>
    </w:p>
    <w:p w:rsidR="00290B7A" w:rsidRPr="0050337E" w:rsidRDefault="00171C65" w:rsidP="00962B24">
      <w:pPr>
        <w:rPr>
          <w:i/>
          <w:sz w:val="28"/>
          <w:szCs w:val="28"/>
        </w:rPr>
      </w:pPr>
      <w:proofErr w:type="spellStart"/>
      <w:r w:rsidRPr="0050337E">
        <w:rPr>
          <w:i/>
          <w:sz w:val="28"/>
          <w:szCs w:val="28"/>
        </w:rPr>
        <w:t>m</w:t>
      </w:r>
      <w:r w:rsidR="00290B7A" w:rsidRPr="0050337E">
        <w:rPr>
          <w:i/>
          <w:sz w:val="28"/>
          <w:szCs w:val="28"/>
        </w:rPr>
        <w:t>ake</w:t>
      </w:r>
      <w:proofErr w:type="spellEnd"/>
    </w:p>
    <w:p w:rsidR="00290B7A" w:rsidRDefault="00171C65" w:rsidP="0050337E">
      <w:r>
        <w:t>questo porterà alla generazione dell’eseguibile client visibile in</w:t>
      </w:r>
      <w:r w:rsidR="00290B7A">
        <w:t xml:space="preserve"> figura in basso. </w:t>
      </w:r>
      <w:r w:rsidR="00125E56">
        <w:t xml:space="preserve">All’interno della </w:t>
      </w:r>
      <w:proofErr w:type="spellStart"/>
      <w:r w:rsidR="00125E56">
        <w:t>root</w:t>
      </w:r>
      <w:proofErr w:type="spellEnd"/>
      <w:r w:rsidR="00125E56">
        <w:t xml:space="preserve"> del client è presente l</w:t>
      </w:r>
      <w:r w:rsidR="00290B7A">
        <w:t>a cartella file Condivisi</w:t>
      </w:r>
      <w:r w:rsidR="00125E56">
        <w:t>,</w:t>
      </w:r>
      <w:r w:rsidR="00290B7A">
        <w:t xml:space="preserve"> </w:t>
      </w:r>
      <w:r w:rsidR="00125E56">
        <w:t>che conterrà  i file che il client</w:t>
      </w:r>
      <w:r w:rsidR="00290B7A">
        <w:t xml:space="preserve"> avrà la possibilità di salvare.</w:t>
      </w:r>
    </w:p>
    <w:p w:rsidR="00982538" w:rsidRDefault="003F317C" w:rsidP="00982538">
      <w:pPr>
        <w:keepNext/>
        <w:jc w:val="center"/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734243" cy="1446104"/>
            <wp:effectExtent l="19050" t="0" r="0" b="0"/>
            <wp:docPr id="3" name="Immagine 2" descr="2 struttura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struttura clien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232" cy="14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982538" w:rsidP="00982538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File sorgenti della cartella client</w:t>
      </w:r>
    </w:p>
    <w:p w:rsidR="00982538" w:rsidRPr="00982538" w:rsidRDefault="00982538" w:rsidP="00982538"/>
    <w:p w:rsidR="007A5985" w:rsidRDefault="007A5985" w:rsidP="0050337E">
      <w:r>
        <w:t>Per quanto riguarda la compilazione del server, è necessario spostarsi nella directory server: qui sono visibili (figura in basso), oltre alla cartella file Condivisi (che fa da container per i file testuali), due directory server2 e server3, che vanno ignorate a meno che non si voglia testare l’applicazione in locale.</w:t>
      </w:r>
    </w:p>
    <w:p w:rsidR="007A5985" w:rsidRDefault="007A5985" w:rsidP="0050337E">
      <w:r>
        <w:t>Anche in questo caso, è sufficiente lanciare il comando</w:t>
      </w:r>
    </w:p>
    <w:p w:rsidR="007A5985" w:rsidRPr="0050337E" w:rsidRDefault="007A5985" w:rsidP="00962B24">
      <w:pPr>
        <w:rPr>
          <w:i/>
          <w:sz w:val="28"/>
          <w:szCs w:val="28"/>
        </w:rPr>
      </w:pPr>
      <w:proofErr w:type="spellStart"/>
      <w:r w:rsidRPr="0050337E">
        <w:rPr>
          <w:i/>
          <w:sz w:val="28"/>
          <w:szCs w:val="28"/>
        </w:rPr>
        <w:t>make</w:t>
      </w:r>
      <w:proofErr w:type="spellEnd"/>
    </w:p>
    <w:p w:rsidR="007A5985" w:rsidRDefault="007A5985" w:rsidP="0050337E">
      <w:r>
        <w:t xml:space="preserve">Questo porterà alla creazione di due file eseguibili che è possibile vedere in figura: il DNS, chiamato </w:t>
      </w:r>
      <w:proofErr w:type="spellStart"/>
      <w:r>
        <w:t>DNSServer</w:t>
      </w:r>
      <w:proofErr w:type="spellEnd"/>
      <w:r>
        <w:t xml:space="preserve">, ed il file-server replica, chiamato </w:t>
      </w:r>
      <w:proofErr w:type="spellStart"/>
      <w:r>
        <w:t>serverReplica</w:t>
      </w:r>
      <w:proofErr w:type="spellEnd"/>
      <w:r>
        <w:t>.</w:t>
      </w:r>
    </w:p>
    <w:p w:rsidR="003F317C" w:rsidRDefault="003F317C" w:rsidP="00962B24">
      <w:pPr>
        <w:rPr>
          <w:sz w:val="28"/>
          <w:szCs w:val="28"/>
        </w:rPr>
      </w:pPr>
    </w:p>
    <w:p w:rsidR="00982538" w:rsidRDefault="00D87319" w:rsidP="00982538">
      <w:pPr>
        <w:keepNext/>
        <w:jc w:val="center"/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5539749" cy="3370521"/>
            <wp:effectExtent l="19050" t="0" r="3801" b="0"/>
            <wp:docPr id="7" name="Immagine 6" descr="2 file configurazi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file configurazio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582" cy="33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982538" w:rsidP="00982538">
      <w:pPr>
        <w:pStyle w:val="Didascali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File sorgenti della cartella server</w:t>
      </w:r>
    </w:p>
    <w:p w:rsidR="0050337E" w:rsidRDefault="0050337E" w:rsidP="0050337E"/>
    <w:p w:rsidR="003F317C" w:rsidRDefault="007A5985" w:rsidP="0050337E">
      <w:r>
        <w:t xml:space="preserve">A questo punto gli eseguibili sono pronti per essere lanciati e </w:t>
      </w:r>
      <w:r w:rsidRPr="00366116">
        <w:t>testati in locale</w:t>
      </w:r>
    </w:p>
    <w:p w:rsidR="00D615CA" w:rsidRDefault="00D615CA" w:rsidP="0050337E"/>
    <w:p w:rsidR="00366116" w:rsidRPr="00D615CA" w:rsidRDefault="00366116" w:rsidP="0050337E">
      <w:pPr>
        <w:rPr>
          <w:rStyle w:val="Titolo2Carattere"/>
        </w:rPr>
      </w:pPr>
      <w:r w:rsidRPr="00D615CA">
        <w:rPr>
          <w:rStyle w:val="Titolo2Carattere"/>
        </w:rPr>
        <w:t>Istruzioni per il funzionamento in rete</w:t>
      </w:r>
    </w:p>
    <w:p w:rsidR="000F0E66" w:rsidRDefault="007A5985" w:rsidP="0050337E">
      <w:r>
        <w:t xml:space="preserve">Per quanto concerne </w:t>
      </w:r>
      <w:r w:rsidR="00366116">
        <w:t xml:space="preserve">il testing dell’applicazione in rete, </w:t>
      </w:r>
      <w:r w:rsidR="000F0E66">
        <w:t xml:space="preserve">sarà prima necessario editare i file di configurazione del server </w:t>
      </w:r>
      <w:proofErr w:type="spellStart"/>
      <w:r w:rsidR="000F0E66">
        <w:t>configurazioneServer.cfg</w:t>
      </w:r>
      <w:proofErr w:type="spellEnd"/>
      <w:r w:rsidR="000F0E66">
        <w:t xml:space="preserve"> e </w:t>
      </w:r>
      <w:proofErr w:type="spellStart"/>
      <w:r w:rsidR="000F0E66">
        <w:t>LISTA_SERVER</w:t>
      </w:r>
      <w:proofErr w:type="spellEnd"/>
      <w:r w:rsidR="000F0E66">
        <w:t xml:space="preserve">. Successivamente, i passi necessari per la creazione degli eseguibili sono pressoché identici </w:t>
      </w:r>
      <w:r w:rsidR="00C85A63">
        <w:t>a quelli utilizzati nel primo paragrafo</w:t>
      </w:r>
      <w:r w:rsidR="000F0E66">
        <w:t>.</w:t>
      </w:r>
    </w:p>
    <w:p w:rsidR="00982538" w:rsidRDefault="000F0E66" w:rsidP="00982538">
      <w:pPr>
        <w:keepNext/>
        <w:jc w:val="center"/>
      </w:pPr>
      <w:r w:rsidRPr="000F0E66"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2539911" cy="2264735"/>
            <wp:effectExtent l="19050" t="0" r="0" b="0"/>
            <wp:docPr id="1" name="Immagine 3" descr="3 struttura server e file configurazi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truttura server e file configurazione.png"/>
                    <pic:cNvPicPr/>
                  </pic:nvPicPr>
                  <pic:blipFill>
                    <a:blip r:embed="rId9" cstate="print"/>
                    <a:srcRect l="49506" t="2294"/>
                    <a:stretch>
                      <a:fillRect/>
                    </a:stretch>
                  </pic:blipFill>
                  <pic:spPr>
                    <a:xfrm>
                      <a:off x="0" y="0"/>
                      <a:ext cx="2539911" cy="22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66" w:rsidRDefault="00982538" w:rsidP="00982538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File di configurazione</w:t>
      </w:r>
    </w:p>
    <w:p w:rsidR="00982538" w:rsidRPr="00982538" w:rsidRDefault="00982538" w:rsidP="00982538"/>
    <w:p w:rsidR="000F0E66" w:rsidRDefault="000F0E66" w:rsidP="00D615CA">
      <w:r>
        <w:t>Compilare il clie</w:t>
      </w:r>
      <w:r w:rsidR="0050337E">
        <w:t>nt come descritto nel primo paragrafo.</w:t>
      </w:r>
    </w:p>
    <w:p w:rsidR="000F0E66" w:rsidRDefault="000F0E66" w:rsidP="00D615CA">
      <w:r>
        <w:t xml:space="preserve">Spostarsi nella </w:t>
      </w:r>
      <w:proofErr w:type="spellStart"/>
      <w:r>
        <w:t>root</w:t>
      </w:r>
      <w:proofErr w:type="spellEnd"/>
      <w:r>
        <w:t xml:space="preserve"> del server: aprire con un </w:t>
      </w:r>
      <w:proofErr w:type="spellStart"/>
      <w:r>
        <w:t>editor</w:t>
      </w:r>
      <w:proofErr w:type="spellEnd"/>
      <w:r>
        <w:t xml:space="preserve"> di testo il file </w:t>
      </w:r>
      <w:proofErr w:type="spellStart"/>
      <w:r>
        <w:t>configurazioneServer.cfg</w:t>
      </w:r>
      <w:r w:rsidR="00590534">
        <w:t>.</w:t>
      </w:r>
      <w:proofErr w:type="spellEnd"/>
      <w:r w:rsidR="00590534">
        <w:t xml:space="preserve"> Le righe che è necessario modificare sono </w:t>
      </w:r>
      <w:proofErr w:type="spellStart"/>
      <w:r w:rsidR="00590534">
        <w:t>IPServerDNS</w:t>
      </w:r>
      <w:proofErr w:type="spellEnd"/>
      <w:r w:rsidR="00590534">
        <w:t>, che dovrà puntare correttamente all’indirizzo del server DNS, che non è più sulla macchina locale.</w:t>
      </w:r>
    </w:p>
    <w:p w:rsidR="00590534" w:rsidRDefault="00590534" w:rsidP="00D615CA">
      <w:r>
        <w:t>La modifica degli altri campi è facoltativa.</w:t>
      </w:r>
    </w:p>
    <w:p w:rsidR="00590534" w:rsidRDefault="00590534" w:rsidP="00D615CA">
      <w:r w:rsidRPr="0011442D">
        <w:rPr>
          <w:b/>
        </w:rPr>
        <w:t>ID</w:t>
      </w:r>
      <w:r>
        <w:t>: è l’</w:t>
      </w:r>
      <w:proofErr w:type="spellStart"/>
      <w:r>
        <w:t>id</w:t>
      </w:r>
      <w:proofErr w:type="spellEnd"/>
      <w:r>
        <w:t xml:space="preserve"> univoco del server nella rete di file-server. Ciascun amministratore dovrà assegnare al proprio server replica un </w:t>
      </w:r>
      <w:proofErr w:type="spellStart"/>
      <w:r>
        <w:t>id</w:t>
      </w:r>
      <w:proofErr w:type="spellEnd"/>
      <w:r>
        <w:t xml:space="preserve"> diverso dalle altre macchine. </w:t>
      </w:r>
    </w:p>
    <w:p w:rsidR="00590534" w:rsidRDefault="00590534" w:rsidP="00D615CA">
      <w:r w:rsidRPr="0011442D">
        <w:rPr>
          <w:b/>
        </w:rPr>
        <w:t>Porta</w:t>
      </w:r>
      <w:r>
        <w:t>: è la porta di ascolto di default del server. Può rimanere invariata ma anche essere personalizzata.</w:t>
      </w:r>
    </w:p>
    <w:p w:rsidR="00590534" w:rsidRDefault="00590534" w:rsidP="00D615CA">
      <w:r w:rsidRPr="0011442D">
        <w:rPr>
          <w:b/>
        </w:rPr>
        <w:t>Cartella file condivisi</w:t>
      </w:r>
      <w:r>
        <w:t>: contiene il nome della directory in cui il server deposita i file testuali.</w:t>
      </w:r>
    </w:p>
    <w:p w:rsidR="00590534" w:rsidRDefault="00590534" w:rsidP="00D615CA">
      <w:proofErr w:type="spellStart"/>
      <w:r w:rsidRPr="0011442D">
        <w:rPr>
          <w:b/>
        </w:rPr>
        <w:t>IPServerDNS</w:t>
      </w:r>
      <w:proofErr w:type="spellEnd"/>
      <w:r>
        <w:t xml:space="preserve"> e </w:t>
      </w:r>
      <w:proofErr w:type="spellStart"/>
      <w:r w:rsidRPr="0011442D">
        <w:rPr>
          <w:b/>
        </w:rPr>
        <w:t>PortaDNS</w:t>
      </w:r>
      <w:proofErr w:type="spellEnd"/>
      <w:r>
        <w:t>: rispettivamente l’IP del server DNS, come descritto prima, e sua porta di servizio.</w:t>
      </w:r>
    </w:p>
    <w:p w:rsidR="000F0E66" w:rsidRDefault="000F0E66" w:rsidP="00962B24">
      <w:pPr>
        <w:rPr>
          <w:sz w:val="28"/>
          <w:szCs w:val="28"/>
        </w:rPr>
      </w:pPr>
    </w:p>
    <w:p w:rsidR="00982538" w:rsidRDefault="003F317C" w:rsidP="00982538">
      <w:pPr>
        <w:keepNext/>
        <w:jc w:val="center"/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4287136" cy="3004824"/>
            <wp:effectExtent l="19050" t="0" r="0" b="0"/>
            <wp:docPr id="5" name="Immagine 4" descr="4 file server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file serverconfi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201" cy="30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982538" w:rsidP="00982538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Contenuto del file di configurazione del server</w:t>
      </w:r>
    </w:p>
    <w:p w:rsidR="00982538" w:rsidRPr="00982538" w:rsidRDefault="00982538" w:rsidP="00982538"/>
    <w:p w:rsidR="003F317C" w:rsidRDefault="003614DD" w:rsidP="00D615CA">
      <w:r>
        <w:t xml:space="preserve">Il file </w:t>
      </w:r>
      <w:proofErr w:type="spellStart"/>
      <w:r>
        <w:t>LISTA_SERVER</w:t>
      </w:r>
      <w:proofErr w:type="spellEnd"/>
      <w:r>
        <w:t>: questo file contiene la lista di tutti i file presenti nella r</w:t>
      </w:r>
      <w:r w:rsidR="0011442D">
        <w:t>ete, accompagnati dal loro univo</w:t>
      </w:r>
      <w:r>
        <w:t>co ID.</w:t>
      </w:r>
    </w:p>
    <w:p w:rsidR="003614DD" w:rsidRDefault="003614DD" w:rsidP="00D615CA">
      <w:r>
        <w:t xml:space="preserve">E’ strutturato da coppie del tipo </w:t>
      </w:r>
      <w:r w:rsidR="0011442D">
        <w:t>&lt;</w:t>
      </w:r>
      <w:r>
        <w:t>INDIRIZZO</w:t>
      </w:r>
      <w:r w:rsidR="0011442D">
        <w:t>_IP&gt;</w:t>
      </w:r>
      <w:r>
        <w:t>:</w:t>
      </w:r>
      <w:r w:rsidR="0011442D">
        <w:t>&lt;</w:t>
      </w:r>
      <w:r>
        <w:t>ID</w:t>
      </w:r>
      <w:r w:rsidR="0011442D">
        <w:t>ENTIFICATIVO&gt;</w:t>
      </w:r>
      <w:r>
        <w:t>.</w:t>
      </w:r>
    </w:p>
    <w:p w:rsidR="003614DD" w:rsidRDefault="003614DD" w:rsidP="00D615CA">
      <w:r>
        <w:t>Andrà modificato sostituendo a ciascuna riga l’indirizzo effettivo degli altri server nella rete e del loro ID.</w:t>
      </w:r>
    </w:p>
    <w:p w:rsidR="003614DD" w:rsidRDefault="003614DD" w:rsidP="00962B24">
      <w:pPr>
        <w:rPr>
          <w:sz w:val="28"/>
          <w:szCs w:val="28"/>
        </w:rPr>
      </w:pPr>
    </w:p>
    <w:p w:rsidR="00982538" w:rsidRDefault="003F317C" w:rsidP="00982538">
      <w:pPr>
        <w:keepNext/>
        <w:jc w:val="center"/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>
            <wp:extent cx="4287136" cy="3309196"/>
            <wp:effectExtent l="19050" t="0" r="0" b="0"/>
            <wp:docPr id="6" name="Immagine 5" descr="5 file lista srepli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file lista sreplich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094" cy="33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982538" w:rsidP="00982538">
      <w:pPr>
        <w:pStyle w:val="Didascalia"/>
        <w:jc w:val="center"/>
        <w:rPr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Contenuto </w:t>
      </w:r>
      <w:r>
        <w:rPr>
          <w:noProof/>
        </w:rPr>
        <w:t xml:space="preserve"> del file di configurazione del DNS</w:t>
      </w:r>
    </w:p>
    <w:p w:rsidR="00B62BD3" w:rsidRDefault="00B62BD3" w:rsidP="00D615CA">
      <w:pPr>
        <w:jc w:val="center"/>
        <w:rPr>
          <w:sz w:val="28"/>
          <w:szCs w:val="28"/>
        </w:rPr>
      </w:pPr>
    </w:p>
    <w:p w:rsidR="003F317C" w:rsidRDefault="003614DD" w:rsidP="00D615CA">
      <w:r>
        <w:t xml:space="preserve">Una volta modificati i file di configurazione, è possibile compilare i server replica (ed il </w:t>
      </w:r>
      <w:proofErr w:type="spellStart"/>
      <w:r>
        <w:t>dns</w:t>
      </w:r>
      <w:proofErr w:type="spellEnd"/>
      <w:r>
        <w:t xml:space="preserve">) come descritto nel </w:t>
      </w:r>
      <w:r w:rsidR="00B62BD3">
        <w:t>primo paragrafo</w:t>
      </w:r>
      <w:r>
        <w:t xml:space="preserve"> e l’applicazione sarà pronta per essere eseguita in rete.</w:t>
      </w:r>
    </w:p>
    <w:p w:rsidR="003F317C" w:rsidRPr="000E3E08" w:rsidRDefault="003F317C" w:rsidP="00D615CA"/>
    <w:sectPr w:rsidR="003F317C" w:rsidRPr="000E3E08" w:rsidSect="000D1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E117A"/>
    <w:multiLevelType w:val="hybridMultilevel"/>
    <w:tmpl w:val="382E8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0E3E08"/>
    <w:rsid w:val="000A7969"/>
    <w:rsid w:val="000C3D04"/>
    <w:rsid w:val="000D1882"/>
    <w:rsid w:val="000E3E08"/>
    <w:rsid w:val="000F0E66"/>
    <w:rsid w:val="0011442D"/>
    <w:rsid w:val="00125E56"/>
    <w:rsid w:val="00171C65"/>
    <w:rsid w:val="00290B7A"/>
    <w:rsid w:val="003614DD"/>
    <w:rsid w:val="00366116"/>
    <w:rsid w:val="00375FF4"/>
    <w:rsid w:val="003D1894"/>
    <w:rsid w:val="003F317C"/>
    <w:rsid w:val="004A568B"/>
    <w:rsid w:val="0050337E"/>
    <w:rsid w:val="00590534"/>
    <w:rsid w:val="006815D8"/>
    <w:rsid w:val="007A5985"/>
    <w:rsid w:val="007C00A6"/>
    <w:rsid w:val="0088679D"/>
    <w:rsid w:val="008D6E04"/>
    <w:rsid w:val="008F587B"/>
    <w:rsid w:val="00962B24"/>
    <w:rsid w:val="00982538"/>
    <w:rsid w:val="009D48A5"/>
    <w:rsid w:val="009D51F7"/>
    <w:rsid w:val="00A83113"/>
    <w:rsid w:val="00B62BD3"/>
    <w:rsid w:val="00BA77B9"/>
    <w:rsid w:val="00C85A63"/>
    <w:rsid w:val="00C97147"/>
    <w:rsid w:val="00D17FD7"/>
    <w:rsid w:val="00D615CA"/>
    <w:rsid w:val="00D8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2B24"/>
    <w:pPr>
      <w:spacing w:line="360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2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62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E3E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E3E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17C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66116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8679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8679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8679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8679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8679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2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62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essunaspaziatura">
    <w:name w:val="No Spacing"/>
    <w:uiPriority w:val="1"/>
    <w:qFormat/>
    <w:rsid w:val="0050337E"/>
    <w:pPr>
      <w:spacing w:after="0" w:line="240" w:lineRule="auto"/>
    </w:pPr>
    <w:rPr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9825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826E-1D3A-4403-97F5-4DF5A4E7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g.tuzzolino</dc:creator>
  <cp:keywords/>
  <dc:description/>
  <cp:lastModifiedBy>Aenima</cp:lastModifiedBy>
  <cp:revision>27</cp:revision>
  <dcterms:created xsi:type="dcterms:W3CDTF">2010-09-09T19:50:00Z</dcterms:created>
  <dcterms:modified xsi:type="dcterms:W3CDTF">2010-09-16T15:28:00Z</dcterms:modified>
</cp:coreProperties>
</file>