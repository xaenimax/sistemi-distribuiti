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339" w:rsidRPr="004D5339" w:rsidRDefault="004D5339" w:rsidP="004D5339">
      <w:pPr>
        <w:pStyle w:val="Titolo"/>
      </w:pPr>
      <w:r w:rsidRPr="004D5339">
        <w:t xml:space="preserve">Parte </w:t>
      </w:r>
      <w:proofErr w:type="spellStart"/>
      <w:r w:rsidRPr="004D5339">
        <w:t>implementativa</w:t>
      </w:r>
      <w:proofErr w:type="spellEnd"/>
      <w:r w:rsidRPr="004D5339">
        <w:t xml:space="preserve"> DNS</w:t>
      </w:r>
      <w:r w:rsidR="00880DA7">
        <w:t xml:space="preserve"> (</w:t>
      </w:r>
      <w:r w:rsidR="00F3311D">
        <w:t>funzionamento</w:t>
      </w:r>
      <w:r w:rsidR="00880DA7">
        <w:t xml:space="preserve"> e </w:t>
      </w:r>
      <w:proofErr w:type="spellStart"/>
      <w:r w:rsidR="00880DA7">
        <w:t>printscreen</w:t>
      </w:r>
      <w:proofErr w:type="spellEnd"/>
      <w:r w:rsidR="00F3311D">
        <w:t xml:space="preserve"> esecuzione</w:t>
      </w:r>
      <w:r w:rsidR="00880DA7">
        <w:t>)</w:t>
      </w:r>
    </w:p>
    <w:p w:rsidR="004D5339" w:rsidRDefault="00553EAD" w:rsidP="004D5339">
      <w:pPr>
        <w:rPr>
          <w:sz w:val="28"/>
          <w:szCs w:val="28"/>
        </w:rPr>
      </w:pPr>
      <w:r w:rsidRPr="00553EAD">
        <w:rPr>
          <w:sz w:val="28"/>
          <w:szCs w:val="28"/>
        </w:rPr>
        <w:t xml:space="preserve">Un DNS (Domain </w:t>
      </w:r>
      <w:proofErr w:type="spellStart"/>
      <w:r w:rsidRPr="00553EAD">
        <w:rPr>
          <w:sz w:val="28"/>
          <w:szCs w:val="28"/>
        </w:rPr>
        <w:t>Name</w:t>
      </w:r>
      <w:proofErr w:type="spellEnd"/>
      <w:r w:rsidRPr="00553EAD">
        <w:rPr>
          <w:sz w:val="28"/>
          <w:szCs w:val="28"/>
        </w:rPr>
        <w:t xml:space="preserve"> System) è un siste</w:t>
      </w:r>
      <w:r w:rsidR="00A8234C">
        <w:rPr>
          <w:sz w:val="28"/>
          <w:szCs w:val="28"/>
        </w:rPr>
        <w:t>ma gerarchico e distribuito,</w:t>
      </w:r>
      <w:r>
        <w:rPr>
          <w:sz w:val="28"/>
          <w:szCs w:val="28"/>
        </w:rPr>
        <w:t xml:space="preserve"> utilizzato in ambiente TCP/IP per creare una corrispondenza tra un indirizzo numerico ed un nome </w:t>
      </w:r>
      <w:r w:rsidR="002B7775">
        <w:rPr>
          <w:sz w:val="28"/>
          <w:szCs w:val="28"/>
        </w:rPr>
        <w:t xml:space="preserve">leggibile </w:t>
      </w:r>
      <w:r w:rsidR="001E5787">
        <w:rPr>
          <w:sz w:val="28"/>
          <w:szCs w:val="28"/>
        </w:rPr>
        <w:t xml:space="preserve">e memorizzabile </w:t>
      </w:r>
      <w:r w:rsidR="00344A38">
        <w:rPr>
          <w:sz w:val="28"/>
          <w:szCs w:val="28"/>
        </w:rPr>
        <w:t>a livello umano</w:t>
      </w:r>
      <w:r w:rsidR="00A8234C">
        <w:rPr>
          <w:sz w:val="28"/>
          <w:szCs w:val="28"/>
        </w:rPr>
        <w:t>,</w:t>
      </w:r>
      <w:r w:rsidR="00344A38">
        <w:rPr>
          <w:sz w:val="28"/>
          <w:szCs w:val="28"/>
        </w:rPr>
        <w:t xml:space="preserve"> </w:t>
      </w:r>
      <w:r w:rsidR="00D4552F">
        <w:rPr>
          <w:sz w:val="28"/>
          <w:szCs w:val="28"/>
        </w:rPr>
        <w:t>da assegnare</w:t>
      </w:r>
      <w:r w:rsidR="002B7775">
        <w:rPr>
          <w:sz w:val="28"/>
          <w:szCs w:val="28"/>
        </w:rPr>
        <w:t xml:space="preserve"> ad una macchina.</w:t>
      </w:r>
    </w:p>
    <w:p w:rsidR="00F231A6" w:rsidRDefault="00BA4D1E">
      <w:pPr>
        <w:rPr>
          <w:sz w:val="28"/>
          <w:szCs w:val="28"/>
        </w:rPr>
      </w:pPr>
      <w:r>
        <w:rPr>
          <w:sz w:val="28"/>
          <w:szCs w:val="28"/>
        </w:rPr>
        <w:t>Il DNS che opera all’interno del sistema realizzato, è un’entità centralizzata (</w:t>
      </w:r>
      <w:r w:rsidR="00F231A6">
        <w:rPr>
          <w:sz w:val="28"/>
          <w:szCs w:val="28"/>
        </w:rPr>
        <w:t xml:space="preserve">scelta resa possibile dalle ridotte dimensioni della rete e del numero dei client che la compongono) che serve le richieste dei client assegnando loro l’indirizzo IP di uno dei file-server da </w:t>
      </w:r>
      <w:commentRangeStart w:id="0"/>
      <w:r w:rsidR="00F231A6">
        <w:rPr>
          <w:sz w:val="28"/>
          <w:szCs w:val="28"/>
        </w:rPr>
        <w:t>contattare</w:t>
      </w:r>
      <w:commentRangeEnd w:id="0"/>
      <w:r w:rsidR="00634449">
        <w:rPr>
          <w:rStyle w:val="Rimandocommento"/>
        </w:rPr>
        <w:commentReference w:id="0"/>
      </w:r>
      <w:r w:rsidR="00F231A6">
        <w:rPr>
          <w:sz w:val="28"/>
          <w:szCs w:val="28"/>
        </w:rPr>
        <w:t>.</w:t>
      </w:r>
    </w:p>
    <w:p w:rsidR="00F231A6" w:rsidRDefault="00F231A6">
      <w:pPr>
        <w:rPr>
          <w:sz w:val="28"/>
          <w:szCs w:val="28"/>
        </w:rPr>
      </w:pPr>
      <w:r>
        <w:rPr>
          <w:sz w:val="28"/>
          <w:szCs w:val="28"/>
        </w:rPr>
        <w:t>I client conoscono a priori l’indirizzo del DNS.</w:t>
      </w:r>
    </w:p>
    <w:p w:rsidR="00F231A6" w:rsidRPr="00F231A6" w:rsidRDefault="00F231A6">
      <w:pPr>
        <w:rPr>
          <w:sz w:val="28"/>
          <w:szCs w:val="28"/>
        </w:rPr>
      </w:pPr>
      <w:r>
        <w:rPr>
          <w:sz w:val="28"/>
          <w:szCs w:val="28"/>
        </w:rPr>
        <w:t xml:space="preserve">Il </w:t>
      </w:r>
      <w:r w:rsidRPr="00F231A6">
        <w:rPr>
          <w:sz w:val="28"/>
          <w:szCs w:val="28"/>
        </w:rPr>
        <w:t xml:space="preserve">flusso di funzionamento è composto dai seguenti </w:t>
      </w:r>
      <w:commentRangeStart w:id="1"/>
      <w:r w:rsidRPr="00F231A6">
        <w:rPr>
          <w:sz w:val="28"/>
          <w:szCs w:val="28"/>
        </w:rPr>
        <w:t>passi</w:t>
      </w:r>
      <w:commentRangeEnd w:id="1"/>
      <w:r w:rsidR="00634449">
        <w:rPr>
          <w:rStyle w:val="Rimandocommento"/>
        </w:rPr>
        <w:commentReference w:id="1"/>
      </w:r>
      <w:r w:rsidRPr="00F231A6">
        <w:rPr>
          <w:sz w:val="28"/>
          <w:szCs w:val="28"/>
        </w:rPr>
        <w:t>:</w:t>
      </w:r>
    </w:p>
    <w:p w:rsidR="0070397D" w:rsidRDefault="00F60317" w:rsidP="00F231A6">
      <w:pPr>
        <w:pStyle w:val="Paragrafoelenco"/>
        <w:numPr>
          <w:ilvl w:val="0"/>
          <w:numId w:val="3"/>
        </w:numPr>
        <w:rPr>
          <w:sz w:val="28"/>
          <w:szCs w:val="28"/>
        </w:rPr>
      </w:pPr>
      <w:r>
        <w:rPr>
          <w:sz w:val="28"/>
          <w:szCs w:val="28"/>
        </w:rPr>
        <w:t>Definisce</w:t>
      </w:r>
      <w:r w:rsidR="00644671">
        <w:rPr>
          <w:sz w:val="28"/>
          <w:szCs w:val="28"/>
        </w:rPr>
        <w:t xml:space="preserve"> una porta di servizio con</w:t>
      </w:r>
      <w:r>
        <w:rPr>
          <w:sz w:val="28"/>
          <w:szCs w:val="28"/>
        </w:rPr>
        <w:t xml:space="preserve"> quale</w:t>
      </w:r>
      <w:r w:rsidR="00F231A6" w:rsidRPr="00F231A6">
        <w:rPr>
          <w:sz w:val="28"/>
          <w:szCs w:val="28"/>
        </w:rPr>
        <w:t xml:space="preserve"> si pone in attesa delle richieste </w:t>
      </w:r>
      <w:r w:rsidR="00644671">
        <w:rPr>
          <w:sz w:val="28"/>
          <w:szCs w:val="28"/>
        </w:rPr>
        <w:t>dei server replica (i file-server)</w:t>
      </w:r>
    </w:p>
    <w:p w:rsidR="00644671" w:rsidRDefault="00644671" w:rsidP="00F231A6">
      <w:pPr>
        <w:pStyle w:val="Paragrafoelenco"/>
        <w:numPr>
          <w:ilvl w:val="0"/>
          <w:numId w:val="3"/>
        </w:numPr>
        <w:rPr>
          <w:sz w:val="28"/>
          <w:szCs w:val="28"/>
        </w:rPr>
      </w:pPr>
      <w:r>
        <w:rPr>
          <w:sz w:val="28"/>
          <w:szCs w:val="28"/>
        </w:rPr>
        <w:t xml:space="preserve">Sono dichiarati due </w:t>
      </w:r>
      <w:proofErr w:type="spellStart"/>
      <w:r>
        <w:rPr>
          <w:sz w:val="28"/>
          <w:szCs w:val="28"/>
        </w:rPr>
        <w:t>socket</w:t>
      </w:r>
      <w:commentRangeStart w:id="2"/>
      <w:proofErr w:type="spellEnd"/>
      <w:r>
        <w:rPr>
          <w:sz w:val="28"/>
          <w:szCs w:val="28"/>
        </w:rPr>
        <w:t>: uno, detto di servizio, per stabilire una comunicazione con i server replica</w:t>
      </w:r>
      <w:commentRangeEnd w:id="2"/>
      <w:r w:rsidR="00634449">
        <w:rPr>
          <w:rStyle w:val="Rimandocommento"/>
        </w:rPr>
        <w:commentReference w:id="2"/>
      </w:r>
      <w:r>
        <w:rPr>
          <w:sz w:val="28"/>
          <w:szCs w:val="28"/>
        </w:rPr>
        <w:t xml:space="preserve">, uno detto </w:t>
      </w:r>
      <w:r w:rsidRPr="00644671">
        <w:rPr>
          <w:i/>
          <w:sz w:val="28"/>
          <w:szCs w:val="28"/>
        </w:rPr>
        <w:t>normale</w:t>
      </w:r>
      <w:r>
        <w:rPr>
          <w:sz w:val="28"/>
          <w:szCs w:val="28"/>
        </w:rPr>
        <w:t xml:space="preserve"> per i client. </w:t>
      </w:r>
    </w:p>
    <w:p w:rsidR="00644671" w:rsidRDefault="00F60317" w:rsidP="00F231A6">
      <w:pPr>
        <w:pStyle w:val="Paragrafoelenco"/>
        <w:numPr>
          <w:ilvl w:val="0"/>
          <w:numId w:val="3"/>
        </w:numPr>
        <w:rPr>
          <w:sz w:val="28"/>
          <w:szCs w:val="28"/>
        </w:rPr>
      </w:pPr>
      <w:r>
        <w:rPr>
          <w:sz w:val="28"/>
          <w:szCs w:val="28"/>
        </w:rPr>
        <w:t>Prepara una struttura dati locale per memorizzare la lista di server replica al suo interno</w:t>
      </w:r>
    </w:p>
    <w:p w:rsidR="00F60317" w:rsidRDefault="00F60317" w:rsidP="00F231A6">
      <w:pPr>
        <w:pStyle w:val="Paragrafoelenco"/>
        <w:numPr>
          <w:ilvl w:val="0"/>
          <w:numId w:val="3"/>
        </w:numPr>
        <w:rPr>
          <w:sz w:val="28"/>
          <w:szCs w:val="28"/>
        </w:rPr>
      </w:pPr>
      <w:r>
        <w:rPr>
          <w:sz w:val="28"/>
          <w:szCs w:val="28"/>
        </w:rPr>
        <w:t>Preleva l’elenco di indirizzi dei server da un file di configurazione testuale e li salva nella struttura locale</w:t>
      </w:r>
    </w:p>
    <w:p w:rsidR="00F60317" w:rsidRDefault="00F60317" w:rsidP="00F231A6">
      <w:pPr>
        <w:pStyle w:val="Paragrafoelenco"/>
        <w:numPr>
          <w:ilvl w:val="0"/>
          <w:numId w:val="3"/>
        </w:numPr>
        <w:rPr>
          <w:sz w:val="28"/>
          <w:szCs w:val="28"/>
        </w:rPr>
      </w:pPr>
      <w:r>
        <w:rPr>
          <w:sz w:val="28"/>
          <w:szCs w:val="28"/>
        </w:rPr>
        <w:t xml:space="preserve">Inizializza il </w:t>
      </w:r>
      <w:proofErr w:type="spellStart"/>
      <w:r>
        <w:rPr>
          <w:sz w:val="28"/>
          <w:szCs w:val="28"/>
        </w:rPr>
        <w:t>socket</w:t>
      </w:r>
      <w:proofErr w:type="spellEnd"/>
      <w:r>
        <w:rPr>
          <w:sz w:val="28"/>
          <w:szCs w:val="28"/>
        </w:rPr>
        <w:t xml:space="preserve"> di servizio e si pone in attesa di richieste da parte dei server.</w:t>
      </w:r>
    </w:p>
    <w:p w:rsidR="00F60317" w:rsidRDefault="00F60317" w:rsidP="00F60317">
      <w:pPr>
        <w:pStyle w:val="Paragrafoelenco"/>
        <w:numPr>
          <w:ilvl w:val="1"/>
          <w:numId w:val="3"/>
        </w:numPr>
        <w:rPr>
          <w:sz w:val="28"/>
          <w:szCs w:val="28"/>
        </w:rPr>
      </w:pPr>
      <w:r>
        <w:rPr>
          <w:sz w:val="28"/>
          <w:szCs w:val="28"/>
        </w:rPr>
        <w:t xml:space="preserve">  Utilizza la funzione </w:t>
      </w:r>
      <w:proofErr w:type="spellStart"/>
      <w:r>
        <w:rPr>
          <w:sz w:val="28"/>
          <w:szCs w:val="28"/>
        </w:rPr>
        <w:t>fork</w:t>
      </w:r>
      <w:proofErr w:type="spellEnd"/>
      <w:r>
        <w:rPr>
          <w:sz w:val="28"/>
          <w:szCs w:val="28"/>
        </w:rPr>
        <w:t xml:space="preserve"> per creare dei server DNS figli in modo da poter gestire in parallelo ulteriori richieste di servizio. </w:t>
      </w:r>
    </w:p>
    <w:p w:rsidR="00F60317" w:rsidRPr="00F60317" w:rsidRDefault="00F60317" w:rsidP="00F60317">
      <w:pPr>
        <w:pStyle w:val="Paragrafoelenco"/>
        <w:numPr>
          <w:ilvl w:val="1"/>
          <w:numId w:val="3"/>
        </w:numPr>
        <w:rPr>
          <w:sz w:val="28"/>
          <w:szCs w:val="28"/>
        </w:rPr>
      </w:pPr>
      <w:r>
        <w:rPr>
          <w:sz w:val="28"/>
          <w:szCs w:val="28"/>
        </w:rPr>
        <w:t xml:space="preserve">  In caso di errore lo segnala e si arresta.</w:t>
      </w:r>
    </w:p>
    <w:p w:rsidR="00F60317" w:rsidRDefault="00F60317" w:rsidP="00F231A6">
      <w:pPr>
        <w:pStyle w:val="Paragrafoelenco"/>
        <w:numPr>
          <w:ilvl w:val="0"/>
          <w:numId w:val="3"/>
        </w:numPr>
        <w:rPr>
          <w:sz w:val="28"/>
          <w:szCs w:val="28"/>
        </w:rPr>
      </w:pPr>
      <w:r>
        <w:rPr>
          <w:sz w:val="28"/>
          <w:szCs w:val="28"/>
        </w:rPr>
        <w:t xml:space="preserve">Inizializza una seconda struttura </w:t>
      </w:r>
      <w:proofErr w:type="spellStart"/>
      <w:r>
        <w:rPr>
          <w:sz w:val="28"/>
          <w:szCs w:val="28"/>
        </w:rPr>
        <w:t>socket</w:t>
      </w:r>
      <w:proofErr w:type="spellEnd"/>
      <w:r>
        <w:rPr>
          <w:sz w:val="28"/>
          <w:szCs w:val="28"/>
        </w:rPr>
        <w:t xml:space="preserve"> per ascoltare le richieste dei client.</w:t>
      </w:r>
    </w:p>
    <w:p w:rsidR="00F60317" w:rsidRDefault="00F60317" w:rsidP="00F60317">
      <w:pPr>
        <w:pStyle w:val="Paragrafoelenco"/>
        <w:numPr>
          <w:ilvl w:val="1"/>
          <w:numId w:val="3"/>
        </w:numPr>
        <w:rPr>
          <w:sz w:val="28"/>
          <w:szCs w:val="28"/>
        </w:rPr>
      </w:pPr>
      <w:r>
        <w:rPr>
          <w:sz w:val="28"/>
          <w:szCs w:val="28"/>
        </w:rPr>
        <w:t xml:space="preserve">  Crea, sempre con il metodo della </w:t>
      </w:r>
      <w:proofErr w:type="spellStart"/>
      <w:r>
        <w:rPr>
          <w:sz w:val="28"/>
          <w:szCs w:val="28"/>
        </w:rPr>
        <w:t>fork</w:t>
      </w:r>
      <w:proofErr w:type="spellEnd"/>
      <w:r>
        <w:rPr>
          <w:sz w:val="28"/>
          <w:szCs w:val="28"/>
        </w:rPr>
        <w:t>, nuovi eventuali DNS figli in caso di ulteriori richieste dei client</w:t>
      </w:r>
    </w:p>
    <w:p w:rsidR="00F60317" w:rsidRDefault="007101BF" w:rsidP="00F231A6">
      <w:pPr>
        <w:pStyle w:val="Paragrafoelenco"/>
        <w:numPr>
          <w:ilvl w:val="0"/>
          <w:numId w:val="3"/>
        </w:numPr>
        <w:rPr>
          <w:sz w:val="28"/>
          <w:szCs w:val="28"/>
        </w:rPr>
      </w:pPr>
      <w:r>
        <w:rPr>
          <w:sz w:val="28"/>
          <w:szCs w:val="28"/>
        </w:rPr>
        <w:t>Ad ogni richiesta ricevuta da un client legge un indirizzo IP di un server replica dopo aver fatto partire, un’unica volta, un algoritmo ad anello per assegnare le repliche in modo sequenziale circolare</w:t>
      </w:r>
    </w:p>
    <w:p w:rsidR="00F60317" w:rsidRDefault="007101BF" w:rsidP="00F231A6">
      <w:pPr>
        <w:pStyle w:val="Paragrafoelenco"/>
        <w:numPr>
          <w:ilvl w:val="0"/>
          <w:numId w:val="3"/>
        </w:numPr>
        <w:rPr>
          <w:sz w:val="28"/>
          <w:szCs w:val="28"/>
        </w:rPr>
      </w:pPr>
      <w:r>
        <w:rPr>
          <w:sz w:val="28"/>
          <w:szCs w:val="28"/>
        </w:rPr>
        <w:t xml:space="preserve">Può essere terminato da console utilizzando la combinazione </w:t>
      </w:r>
      <w:proofErr w:type="spellStart"/>
      <w:r>
        <w:rPr>
          <w:sz w:val="28"/>
          <w:szCs w:val="28"/>
        </w:rPr>
        <w:t>CTRL+</w:t>
      </w:r>
      <w:commentRangeStart w:id="3"/>
      <w:r>
        <w:rPr>
          <w:sz w:val="28"/>
          <w:szCs w:val="28"/>
        </w:rPr>
        <w:t>C</w:t>
      </w:r>
      <w:commentRangeEnd w:id="3"/>
      <w:proofErr w:type="spellEnd"/>
      <w:r w:rsidR="00634449">
        <w:rPr>
          <w:rStyle w:val="Rimandocommento"/>
        </w:rPr>
        <w:commentReference w:id="3"/>
      </w:r>
    </w:p>
    <w:p w:rsidR="00F60317" w:rsidRDefault="00F60317" w:rsidP="007101BF">
      <w:pPr>
        <w:rPr>
          <w:noProof/>
          <w:sz w:val="28"/>
          <w:szCs w:val="28"/>
          <w:lang w:eastAsia="it-IT"/>
        </w:rPr>
      </w:pPr>
    </w:p>
    <w:p w:rsidR="0009192A" w:rsidRDefault="00EE6CD4" w:rsidP="007101BF">
      <w:pPr>
        <w:rPr>
          <w:noProof/>
          <w:sz w:val="28"/>
          <w:szCs w:val="28"/>
          <w:lang w:eastAsia="it-IT"/>
        </w:rPr>
      </w:pPr>
      <w:r>
        <w:rPr>
          <w:noProof/>
          <w:sz w:val="28"/>
          <w:szCs w:val="28"/>
          <w:lang w:eastAsia="it-IT"/>
        </w:rPr>
        <w:lastRenderedPageBreak/>
        <w:t>Per avviare l’esecuzione del DNS, come primo passo occorre lanciare l’eseguibile DNSServer da terminale. Questo a sua volta aprirà un file in cui sono registrati i server-file replica del sistema e le loro rispettive porte di ascolto. Una volta fatto ciò, verrà stampato a schermo un messaggio di successo (o di arresto in caso di errore) seguito dalla conferma di avvio del DNS.</w:t>
      </w:r>
    </w:p>
    <w:p w:rsidR="00B50038" w:rsidRDefault="00B50038" w:rsidP="007101BF">
      <w:pPr>
        <w:rPr>
          <w:sz w:val="28"/>
          <w:szCs w:val="28"/>
        </w:rPr>
      </w:pPr>
      <w:r>
        <w:rPr>
          <w:noProof/>
          <w:sz w:val="28"/>
          <w:szCs w:val="28"/>
          <w:lang w:eastAsia="it-IT"/>
        </w:rPr>
        <w:drawing>
          <wp:inline distT="0" distB="0" distL="0" distR="0">
            <wp:extent cx="3766141" cy="2369529"/>
            <wp:effectExtent l="19050" t="0" r="5759" b="0"/>
            <wp:docPr id="2" name="Immagine 1" descr="1_avvio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avviodns.png"/>
                    <pic:cNvPicPr/>
                  </pic:nvPicPr>
                  <pic:blipFill>
                    <a:blip r:embed="rId7" cstate="print"/>
                    <a:stretch>
                      <a:fillRect/>
                    </a:stretch>
                  </pic:blipFill>
                  <pic:spPr>
                    <a:xfrm>
                      <a:off x="0" y="0"/>
                      <a:ext cx="3775995" cy="2375729"/>
                    </a:xfrm>
                    <a:prstGeom prst="rect">
                      <a:avLst/>
                    </a:prstGeom>
                  </pic:spPr>
                </pic:pic>
              </a:graphicData>
            </a:graphic>
          </wp:inline>
        </w:drawing>
      </w:r>
    </w:p>
    <w:p w:rsidR="00B50038" w:rsidRDefault="00EE6CD4" w:rsidP="007101BF">
      <w:pPr>
        <w:rPr>
          <w:sz w:val="28"/>
          <w:szCs w:val="28"/>
        </w:rPr>
      </w:pPr>
      <w:r>
        <w:rPr>
          <w:sz w:val="28"/>
          <w:szCs w:val="28"/>
        </w:rPr>
        <w:t>Nel frattempo, i vari server replica sono avviati dalle loro postazioni. Contatteranno il DNS per ricevere la lista aggiornata di file-server (i rettangoli blu nelle figure evidenziano i passi fondamentali).</w:t>
      </w:r>
    </w:p>
    <w:p w:rsidR="00B50038" w:rsidRDefault="00B50038" w:rsidP="007101BF">
      <w:pPr>
        <w:rPr>
          <w:sz w:val="28"/>
          <w:szCs w:val="28"/>
        </w:rPr>
      </w:pPr>
      <w:r>
        <w:rPr>
          <w:noProof/>
          <w:sz w:val="28"/>
          <w:szCs w:val="28"/>
          <w:lang w:eastAsia="it-IT"/>
        </w:rPr>
        <w:drawing>
          <wp:inline distT="0" distB="0" distL="0" distR="0">
            <wp:extent cx="5051467" cy="3859619"/>
            <wp:effectExtent l="19050" t="0" r="0" b="0"/>
            <wp:docPr id="3" name="Immagine 2" descr="2_avvioSRepl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vvioSReplica.png"/>
                    <pic:cNvPicPr/>
                  </pic:nvPicPr>
                  <pic:blipFill>
                    <a:blip r:embed="rId8" cstate="print"/>
                    <a:stretch>
                      <a:fillRect/>
                    </a:stretch>
                  </pic:blipFill>
                  <pic:spPr>
                    <a:xfrm>
                      <a:off x="0" y="0"/>
                      <a:ext cx="5054931" cy="3862266"/>
                    </a:xfrm>
                    <a:prstGeom prst="rect">
                      <a:avLst/>
                    </a:prstGeom>
                  </pic:spPr>
                </pic:pic>
              </a:graphicData>
            </a:graphic>
          </wp:inline>
        </w:drawing>
      </w:r>
    </w:p>
    <w:p w:rsidR="00B50038" w:rsidRDefault="00B50038" w:rsidP="007101BF">
      <w:pPr>
        <w:rPr>
          <w:sz w:val="28"/>
          <w:szCs w:val="28"/>
        </w:rPr>
      </w:pPr>
    </w:p>
    <w:p w:rsidR="00EE6CD4" w:rsidRDefault="00EE6CD4" w:rsidP="007101BF">
      <w:pPr>
        <w:rPr>
          <w:sz w:val="28"/>
          <w:szCs w:val="28"/>
        </w:rPr>
      </w:pPr>
      <w:r>
        <w:rPr>
          <w:sz w:val="28"/>
          <w:szCs w:val="28"/>
        </w:rPr>
        <w:lastRenderedPageBreak/>
        <w:t>Il DNS risponde alle richieste dei server replica dalla porta di servizio (la porta 7000, configurabile da file</w:t>
      </w:r>
      <w:commentRangeStart w:id="4"/>
      <w:r>
        <w:rPr>
          <w:sz w:val="28"/>
          <w:szCs w:val="28"/>
        </w:rPr>
        <w:t>), inviando la sequenza di server nel sistema.</w:t>
      </w:r>
      <w:commentRangeEnd w:id="4"/>
      <w:r w:rsidR="00634449">
        <w:rPr>
          <w:rStyle w:val="Rimandocommento"/>
        </w:rPr>
        <w:commentReference w:id="4"/>
      </w:r>
    </w:p>
    <w:p w:rsidR="00B50038" w:rsidRDefault="00B50038" w:rsidP="007101BF">
      <w:pPr>
        <w:rPr>
          <w:sz w:val="28"/>
          <w:szCs w:val="28"/>
        </w:rPr>
      </w:pPr>
      <w:r>
        <w:rPr>
          <w:noProof/>
          <w:sz w:val="28"/>
          <w:szCs w:val="28"/>
          <w:lang w:eastAsia="it-IT"/>
        </w:rPr>
        <w:drawing>
          <wp:inline distT="0" distB="0" distL="0" distR="0">
            <wp:extent cx="4574215" cy="3521073"/>
            <wp:effectExtent l="19050" t="0" r="0" b="0"/>
            <wp:docPr id="4" name="Immagine 3" descr="3_DNSprenreREQUESTda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_DNSprenreREQUESTdaREPLICHE.png"/>
                    <pic:cNvPicPr/>
                  </pic:nvPicPr>
                  <pic:blipFill>
                    <a:blip r:embed="rId9" cstate="print"/>
                    <a:stretch>
                      <a:fillRect/>
                    </a:stretch>
                  </pic:blipFill>
                  <pic:spPr>
                    <a:xfrm>
                      <a:off x="0" y="0"/>
                      <a:ext cx="4585807" cy="3529996"/>
                    </a:xfrm>
                    <a:prstGeom prst="rect">
                      <a:avLst/>
                    </a:prstGeom>
                  </pic:spPr>
                </pic:pic>
              </a:graphicData>
            </a:graphic>
          </wp:inline>
        </w:drawing>
      </w:r>
    </w:p>
    <w:p w:rsidR="00B50038" w:rsidRDefault="00EE6CD4" w:rsidP="007101BF">
      <w:pPr>
        <w:rPr>
          <w:sz w:val="28"/>
          <w:szCs w:val="28"/>
        </w:rPr>
      </w:pPr>
      <w:r>
        <w:rPr>
          <w:sz w:val="28"/>
          <w:szCs w:val="28"/>
        </w:rPr>
        <w:t>Dall’altra parte, i vari client, avviati lanciando l’eseguibile client, contatteranno anch’essi il DNS per ricevere un indirizzo IP di una replica cui richiedere i file di testo. Nella figura in basso è possibile vedere come</w:t>
      </w:r>
      <w:ins w:id="5" w:author="Alessandro" w:date="2010-09-12T18:16:00Z">
        <w:r w:rsidR="00634449">
          <w:rPr>
            <w:sz w:val="28"/>
            <w:szCs w:val="28"/>
          </w:rPr>
          <w:t>, quando il client</w:t>
        </w:r>
      </w:ins>
      <w:r>
        <w:rPr>
          <w:sz w:val="28"/>
          <w:szCs w:val="28"/>
        </w:rPr>
        <w:t xml:space="preserve"> rice</w:t>
      </w:r>
      <w:ins w:id="6" w:author="Alessandro" w:date="2010-09-12T18:16:00Z">
        <w:r w:rsidR="00634449">
          <w:rPr>
            <w:sz w:val="28"/>
            <w:szCs w:val="28"/>
          </w:rPr>
          <w:t>ve</w:t>
        </w:r>
      </w:ins>
      <w:del w:id="7" w:author="Alessandro" w:date="2010-09-12T18:16:00Z">
        <w:r w:rsidDel="00634449">
          <w:rPr>
            <w:sz w:val="28"/>
            <w:szCs w:val="28"/>
          </w:rPr>
          <w:delText>vuto</w:delText>
        </w:r>
      </w:del>
      <w:r>
        <w:rPr>
          <w:sz w:val="28"/>
          <w:szCs w:val="28"/>
        </w:rPr>
        <w:t xml:space="preserve"> un </w:t>
      </w:r>
      <w:del w:id="8" w:author="Alessandro" w:date="2010-09-12T18:16:00Z">
        <w:r w:rsidDel="00634449">
          <w:rPr>
            <w:sz w:val="28"/>
            <w:szCs w:val="28"/>
          </w:rPr>
          <w:delText xml:space="preserve">primo </w:delText>
        </w:r>
      </w:del>
      <w:r>
        <w:rPr>
          <w:sz w:val="28"/>
          <w:szCs w:val="28"/>
        </w:rPr>
        <w:t>indirizzo,</w:t>
      </w:r>
      <w:ins w:id="9" w:author="Alessandro" w:date="2010-09-12T18:16:00Z">
        <w:r w:rsidR="00634449">
          <w:rPr>
            <w:sz w:val="28"/>
            <w:szCs w:val="28"/>
          </w:rPr>
          <w:t xml:space="preserve"> se</w:t>
        </w:r>
      </w:ins>
      <w:r>
        <w:rPr>
          <w:sz w:val="28"/>
          <w:szCs w:val="28"/>
        </w:rPr>
        <w:t xml:space="preserve"> questo punt</w:t>
      </w:r>
      <w:ins w:id="10" w:author="Alessandro" w:date="2010-09-12T18:16:00Z">
        <w:r w:rsidR="00634449">
          <w:rPr>
            <w:sz w:val="28"/>
            <w:szCs w:val="28"/>
          </w:rPr>
          <w:t>a</w:t>
        </w:r>
      </w:ins>
      <w:del w:id="11" w:author="Alessandro" w:date="2010-09-12T18:16:00Z">
        <w:r w:rsidDel="00634449">
          <w:rPr>
            <w:sz w:val="28"/>
            <w:szCs w:val="28"/>
          </w:rPr>
          <w:delText>i</w:delText>
        </w:r>
      </w:del>
      <w:r>
        <w:rPr>
          <w:sz w:val="28"/>
          <w:szCs w:val="28"/>
        </w:rPr>
        <w:t xml:space="preserve"> ad un server replica spento</w:t>
      </w:r>
      <w:del w:id="12" w:author="Alessandro" w:date="2010-09-12T18:17:00Z">
        <w:r w:rsidDel="00634449">
          <w:rPr>
            <w:sz w:val="28"/>
            <w:szCs w:val="28"/>
          </w:rPr>
          <w:delText>;</w:delText>
        </w:r>
      </w:del>
      <w:r>
        <w:rPr>
          <w:sz w:val="28"/>
          <w:szCs w:val="28"/>
        </w:rPr>
        <w:t xml:space="preserve"> </w:t>
      </w:r>
      <w:del w:id="13" w:author="Alessandro" w:date="2010-09-12T18:17:00Z">
        <w:r w:rsidDel="00634449">
          <w:rPr>
            <w:sz w:val="28"/>
            <w:szCs w:val="28"/>
          </w:rPr>
          <w:delText xml:space="preserve">in tal caso </w:delText>
        </w:r>
      </w:del>
      <w:r>
        <w:rPr>
          <w:sz w:val="28"/>
          <w:szCs w:val="28"/>
        </w:rPr>
        <w:t>il client ricontatta il DNS, che fornirà al client l’</w:t>
      </w:r>
      <w:r w:rsidR="00A307D2">
        <w:rPr>
          <w:sz w:val="28"/>
          <w:szCs w:val="28"/>
        </w:rPr>
        <w:t xml:space="preserve">IP di un secondo server replica </w:t>
      </w:r>
      <w:del w:id="14" w:author="Alessandro" w:date="2010-09-12T18:17:00Z">
        <w:r w:rsidR="00A307D2" w:rsidDel="00634449">
          <w:rPr>
            <w:sz w:val="28"/>
            <w:szCs w:val="28"/>
          </w:rPr>
          <w:delText>cui si connette con successo.</w:delText>
        </w:r>
      </w:del>
      <w:ins w:id="15" w:author="Alessandro" w:date="2010-09-12T18:17:00Z">
        <w:r w:rsidR="00634449">
          <w:rPr>
            <w:sz w:val="28"/>
            <w:szCs w:val="28"/>
          </w:rPr>
          <w:t xml:space="preserve">su cui potrà provare ad effettuare una nuova richiesta di </w:t>
        </w:r>
        <w:commentRangeStart w:id="16"/>
        <w:r w:rsidR="00634449">
          <w:rPr>
            <w:sz w:val="28"/>
            <w:szCs w:val="28"/>
          </w:rPr>
          <w:t>connessione</w:t>
        </w:r>
        <w:commentRangeEnd w:id="16"/>
        <w:r w:rsidR="00634449">
          <w:rPr>
            <w:rStyle w:val="Rimandocommento"/>
          </w:rPr>
          <w:commentReference w:id="16"/>
        </w:r>
        <w:r w:rsidR="00634449">
          <w:rPr>
            <w:sz w:val="28"/>
            <w:szCs w:val="28"/>
          </w:rPr>
          <w:t>.</w:t>
        </w:r>
      </w:ins>
    </w:p>
    <w:p w:rsidR="00B50038" w:rsidRDefault="00B50038" w:rsidP="007101BF">
      <w:pPr>
        <w:rPr>
          <w:sz w:val="28"/>
          <w:szCs w:val="28"/>
        </w:rPr>
      </w:pPr>
      <w:r>
        <w:rPr>
          <w:noProof/>
          <w:sz w:val="28"/>
          <w:szCs w:val="28"/>
          <w:lang w:eastAsia="it-IT"/>
        </w:rPr>
        <w:drawing>
          <wp:inline distT="0" distB="0" distL="0" distR="0">
            <wp:extent cx="3995463" cy="2115879"/>
            <wp:effectExtent l="19050" t="0" r="5037" b="0"/>
            <wp:docPr id="5" name="Immagine 4" descr="4_avvioclient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avvioclient_OK.png"/>
                    <pic:cNvPicPr/>
                  </pic:nvPicPr>
                  <pic:blipFill>
                    <a:blip r:embed="rId10" cstate="print"/>
                    <a:stretch>
                      <a:fillRect/>
                    </a:stretch>
                  </pic:blipFill>
                  <pic:spPr>
                    <a:xfrm>
                      <a:off x="0" y="0"/>
                      <a:ext cx="3998203" cy="2117330"/>
                    </a:xfrm>
                    <a:prstGeom prst="rect">
                      <a:avLst/>
                    </a:prstGeom>
                  </pic:spPr>
                </pic:pic>
              </a:graphicData>
            </a:graphic>
          </wp:inline>
        </w:drawing>
      </w:r>
    </w:p>
    <w:p w:rsidR="00B50038" w:rsidRDefault="00B50038" w:rsidP="007101BF">
      <w:pPr>
        <w:rPr>
          <w:sz w:val="28"/>
          <w:szCs w:val="28"/>
        </w:rPr>
      </w:pPr>
    </w:p>
    <w:p w:rsidR="00A307D2" w:rsidRDefault="00A307D2" w:rsidP="007101BF">
      <w:pPr>
        <w:rPr>
          <w:sz w:val="28"/>
          <w:szCs w:val="28"/>
        </w:rPr>
      </w:pPr>
      <w:r>
        <w:rPr>
          <w:sz w:val="28"/>
          <w:szCs w:val="28"/>
        </w:rPr>
        <w:lastRenderedPageBreak/>
        <w:t>Il comportamento senza errori del DNS alle richieste “normali” dei client è evidenziato in blu. Vengono creati dei processi figli che si occupano di inoltrare un indirizzo per ciascuna richiesta, il tutto secondo un algoritmo ad anello circolare.</w:t>
      </w:r>
    </w:p>
    <w:p w:rsidR="00B50038" w:rsidRDefault="00B50038" w:rsidP="007101BF">
      <w:pPr>
        <w:rPr>
          <w:sz w:val="28"/>
          <w:szCs w:val="28"/>
        </w:rPr>
      </w:pPr>
      <w:r>
        <w:rPr>
          <w:noProof/>
          <w:sz w:val="28"/>
          <w:szCs w:val="28"/>
          <w:lang w:eastAsia="it-IT"/>
        </w:rPr>
        <w:drawing>
          <wp:inline distT="0" distB="0" distL="0" distR="0">
            <wp:extent cx="5063313" cy="3825066"/>
            <wp:effectExtent l="19050" t="0" r="3987" b="0"/>
            <wp:docPr id="6" name="Immagine 5" descr="5_DNSserve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DNSserveCLIENT.png"/>
                    <pic:cNvPicPr/>
                  </pic:nvPicPr>
                  <pic:blipFill>
                    <a:blip r:embed="rId11" cstate="print"/>
                    <a:stretch>
                      <a:fillRect/>
                    </a:stretch>
                  </pic:blipFill>
                  <pic:spPr>
                    <a:xfrm>
                      <a:off x="0" y="0"/>
                      <a:ext cx="5066785" cy="3827689"/>
                    </a:xfrm>
                    <a:prstGeom prst="rect">
                      <a:avLst/>
                    </a:prstGeom>
                  </pic:spPr>
                </pic:pic>
              </a:graphicData>
            </a:graphic>
          </wp:inline>
        </w:drawing>
      </w:r>
    </w:p>
    <w:p w:rsidR="00B50038" w:rsidRDefault="00A307D2" w:rsidP="007101BF">
      <w:pPr>
        <w:rPr>
          <w:sz w:val="28"/>
          <w:szCs w:val="28"/>
        </w:rPr>
      </w:pPr>
      <w:r>
        <w:rPr>
          <w:sz w:val="28"/>
          <w:szCs w:val="28"/>
        </w:rPr>
        <w:t xml:space="preserve">Se il client viene avviato ma trova il DNS </w:t>
      </w:r>
      <w:del w:id="17" w:author="Alessandro" w:date="2010-09-12T18:18:00Z">
        <w:r w:rsidDel="00634449">
          <w:rPr>
            <w:sz w:val="28"/>
            <w:szCs w:val="28"/>
          </w:rPr>
          <w:delText xml:space="preserve">è </w:delText>
        </w:r>
      </w:del>
      <w:r>
        <w:rPr>
          <w:sz w:val="28"/>
          <w:szCs w:val="28"/>
        </w:rPr>
        <w:t xml:space="preserve">fuori servizio (nella finestra in background, a sinistra, è stato arrestato da terminale di proposito), </w:t>
      </w:r>
      <w:commentRangeStart w:id="18"/>
      <w:r>
        <w:rPr>
          <w:sz w:val="28"/>
          <w:szCs w:val="28"/>
        </w:rPr>
        <w:t>si arresterà  e sarà necessario lanciarlo nuovamente.</w:t>
      </w:r>
      <w:commentRangeEnd w:id="18"/>
      <w:r w:rsidR="00634449">
        <w:rPr>
          <w:rStyle w:val="Rimandocommento"/>
        </w:rPr>
        <w:commentReference w:id="18"/>
      </w:r>
    </w:p>
    <w:p w:rsidR="00A307D2" w:rsidRDefault="00A307D2" w:rsidP="007101BF">
      <w:pPr>
        <w:rPr>
          <w:sz w:val="28"/>
          <w:szCs w:val="28"/>
        </w:rPr>
      </w:pPr>
    </w:p>
    <w:p w:rsidR="00B50038" w:rsidRDefault="00B50038" w:rsidP="007101BF">
      <w:pPr>
        <w:rPr>
          <w:sz w:val="28"/>
          <w:szCs w:val="28"/>
        </w:rPr>
      </w:pPr>
      <w:r>
        <w:rPr>
          <w:noProof/>
          <w:sz w:val="28"/>
          <w:szCs w:val="28"/>
          <w:lang w:eastAsia="it-IT"/>
        </w:rPr>
        <w:drawing>
          <wp:inline distT="0" distB="0" distL="0" distR="0">
            <wp:extent cx="6120130" cy="2945130"/>
            <wp:effectExtent l="19050" t="0" r="0" b="0"/>
            <wp:docPr id="7" name="Immagine 6" descr="6_clientcontattaDNSSPP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clientcontattaDNSSPPENTO.png"/>
                    <pic:cNvPicPr/>
                  </pic:nvPicPr>
                  <pic:blipFill>
                    <a:blip r:embed="rId12" cstate="print"/>
                    <a:stretch>
                      <a:fillRect/>
                    </a:stretch>
                  </pic:blipFill>
                  <pic:spPr>
                    <a:xfrm>
                      <a:off x="0" y="0"/>
                      <a:ext cx="6120130" cy="2945130"/>
                    </a:xfrm>
                    <a:prstGeom prst="rect">
                      <a:avLst/>
                    </a:prstGeom>
                  </pic:spPr>
                </pic:pic>
              </a:graphicData>
            </a:graphic>
          </wp:inline>
        </w:drawing>
      </w:r>
    </w:p>
    <w:p w:rsidR="00B50038" w:rsidRDefault="00B50038" w:rsidP="007101BF">
      <w:pPr>
        <w:rPr>
          <w:sz w:val="28"/>
          <w:szCs w:val="28"/>
        </w:rPr>
      </w:pPr>
    </w:p>
    <w:p w:rsidR="00A307D2" w:rsidRDefault="00A307D2" w:rsidP="007101BF">
      <w:pPr>
        <w:rPr>
          <w:sz w:val="28"/>
          <w:szCs w:val="28"/>
        </w:rPr>
      </w:pPr>
      <w:r>
        <w:rPr>
          <w:sz w:val="28"/>
          <w:szCs w:val="28"/>
        </w:rPr>
        <w:t xml:space="preserve">Se </w:t>
      </w:r>
      <w:del w:id="19" w:author="Alessandro" w:date="2010-09-12T18:19:00Z">
        <w:r w:rsidDel="00623326">
          <w:rPr>
            <w:sz w:val="28"/>
            <w:szCs w:val="28"/>
          </w:rPr>
          <w:delText xml:space="preserve">anziché essere spento il DNS, </w:delText>
        </w:r>
      </w:del>
      <w:r>
        <w:rPr>
          <w:sz w:val="28"/>
          <w:szCs w:val="28"/>
        </w:rPr>
        <w:t xml:space="preserve">sono inattivi tutti i server replica, il client contatterà il DNS un numero di </w:t>
      </w:r>
      <w:commentRangeStart w:id="20"/>
      <w:r>
        <w:rPr>
          <w:sz w:val="28"/>
          <w:szCs w:val="28"/>
        </w:rPr>
        <w:t>volte pari a quanti sono i server nella rete</w:t>
      </w:r>
      <w:commentRangeEnd w:id="20"/>
      <w:r w:rsidR="00623326">
        <w:rPr>
          <w:rStyle w:val="Rimandocommento"/>
        </w:rPr>
        <w:commentReference w:id="20"/>
      </w:r>
      <w:r>
        <w:rPr>
          <w:sz w:val="28"/>
          <w:szCs w:val="28"/>
        </w:rPr>
        <w:t xml:space="preserve">. Non trovando alcun server, esso si arresterà ed anche in questo caso, come nel DNS inattivo, </w:t>
      </w:r>
      <w:commentRangeStart w:id="21"/>
      <w:r>
        <w:rPr>
          <w:sz w:val="28"/>
          <w:szCs w:val="28"/>
        </w:rPr>
        <w:t>sarà necessario lanciarlo nuovamente</w:t>
      </w:r>
      <w:commentRangeEnd w:id="21"/>
      <w:r w:rsidR="00623326">
        <w:rPr>
          <w:rStyle w:val="Rimandocommento"/>
        </w:rPr>
        <w:commentReference w:id="21"/>
      </w:r>
      <w:r>
        <w:rPr>
          <w:sz w:val="28"/>
          <w:szCs w:val="28"/>
        </w:rPr>
        <w:t>.</w:t>
      </w:r>
    </w:p>
    <w:p w:rsidR="00B50038" w:rsidRDefault="00B50038" w:rsidP="007101BF">
      <w:pPr>
        <w:rPr>
          <w:sz w:val="28"/>
          <w:szCs w:val="28"/>
        </w:rPr>
      </w:pPr>
      <w:r>
        <w:rPr>
          <w:noProof/>
          <w:sz w:val="28"/>
          <w:szCs w:val="28"/>
          <w:lang w:eastAsia="it-IT"/>
        </w:rPr>
        <w:drawing>
          <wp:inline distT="0" distB="0" distL="0" distR="0">
            <wp:extent cx="4950766" cy="3710763"/>
            <wp:effectExtent l="19050" t="0" r="2234" b="0"/>
            <wp:docPr id="8" name="Immagine 7" descr="7_clientcontattaDNS_norepl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clientcontattaDNS_norepliche.png"/>
                    <pic:cNvPicPr/>
                  </pic:nvPicPr>
                  <pic:blipFill>
                    <a:blip r:embed="rId13" cstate="print"/>
                    <a:stretch>
                      <a:fillRect/>
                    </a:stretch>
                  </pic:blipFill>
                  <pic:spPr>
                    <a:xfrm>
                      <a:off x="0" y="0"/>
                      <a:ext cx="4955743" cy="3714493"/>
                    </a:xfrm>
                    <a:prstGeom prst="rect">
                      <a:avLst/>
                    </a:prstGeom>
                  </pic:spPr>
                </pic:pic>
              </a:graphicData>
            </a:graphic>
          </wp:inline>
        </w:drawing>
      </w:r>
    </w:p>
    <w:p w:rsidR="00B50038" w:rsidRDefault="00A307D2" w:rsidP="007101BF">
      <w:pPr>
        <w:rPr>
          <w:sz w:val="28"/>
          <w:szCs w:val="28"/>
        </w:rPr>
      </w:pPr>
      <w:commentRangeStart w:id="22"/>
      <w:r>
        <w:rPr>
          <w:sz w:val="28"/>
          <w:szCs w:val="28"/>
        </w:rPr>
        <w:t>Il funzionamento del DNS in questo caso è continuo. Esso continuerà a servire i client indipendentemente dal fatto che i server registrati nel sistema siano attivi o meno.</w:t>
      </w:r>
      <w:commentRangeEnd w:id="22"/>
      <w:r w:rsidR="00623326">
        <w:rPr>
          <w:rStyle w:val="Rimandocommento"/>
        </w:rPr>
        <w:commentReference w:id="22"/>
      </w:r>
    </w:p>
    <w:p w:rsidR="00B50038" w:rsidRDefault="00B50038" w:rsidP="007101BF">
      <w:pPr>
        <w:rPr>
          <w:sz w:val="28"/>
          <w:szCs w:val="28"/>
        </w:rPr>
      </w:pPr>
      <w:r>
        <w:rPr>
          <w:noProof/>
          <w:sz w:val="28"/>
          <w:szCs w:val="28"/>
          <w:lang w:eastAsia="it-IT"/>
        </w:rPr>
        <w:lastRenderedPageBreak/>
        <w:drawing>
          <wp:inline distT="0" distB="0" distL="0" distR="0">
            <wp:extent cx="5286596" cy="4017879"/>
            <wp:effectExtent l="19050" t="0" r="9304" b="0"/>
            <wp:docPr id="9" name="Immagine 8" descr="8_DNScasofigur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DNScasofigura7.png"/>
                    <pic:cNvPicPr/>
                  </pic:nvPicPr>
                  <pic:blipFill>
                    <a:blip r:embed="rId14" cstate="print"/>
                    <a:stretch>
                      <a:fillRect/>
                    </a:stretch>
                  </pic:blipFill>
                  <pic:spPr>
                    <a:xfrm>
                      <a:off x="0" y="0"/>
                      <a:ext cx="5295034" cy="4024292"/>
                    </a:xfrm>
                    <a:prstGeom prst="rect">
                      <a:avLst/>
                    </a:prstGeom>
                  </pic:spPr>
                </pic:pic>
              </a:graphicData>
            </a:graphic>
          </wp:inline>
        </w:drawing>
      </w:r>
    </w:p>
    <w:p w:rsidR="00B50038" w:rsidRPr="007101BF" w:rsidRDefault="00B50038" w:rsidP="007101BF">
      <w:pPr>
        <w:rPr>
          <w:sz w:val="28"/>
          <w:szCs w:val="28"/>
        </w:rPr>
      </w:pPr>
    </w:p>
    <w:sectPr w:rsidR="00B50038" w:rsidRPr="007101BF" w:rsidSect="00EC63CF">
      <w:pgSz w:w="11906" w:h="16838"/>
      <w:pgMar w:top="1417" w:right="1134" w:bottom="1134" w:left="1134"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ssandro" w:date="2010-09-12T18:23:00Z" w:initials="A">
    <w:p w:rsidR="00634449" w:rsidRDefault="00634449">
      <w:pPr>
        <w:pStyle w:val="Testocommento"/>
      </w:pPr>
      <w:r>
        <w:rPr>
          <w:rStyle w:val="Rimandocommento"/>
        </w:rPr>
        <w:annotationRef/>
      </w:r>
      <w:r>
        <w:t xml:space="preserve">Io qua ci aggiungerei </w:t>
      </w:r>
      <w:proofErr w:type="spellStart"/>
      <w:r>
        <w:t>chiacchere</w:t>
      </w:r>
      <w:proofErr w:type="spellEnd"/>
      <w:r>
        <w:t xml:space="preserve"> sul fatto che è un pericoloso collo di bottiglia, e che nel progetto iniziale tale server avrebbe dovuto essere anch’esso replicato ma non è stato potuto realizzato per problemi di tempo/organizzativi o </w:t>
      </w:r>
      <w:proofErr w:type="spellStart"/>
      <w:r>
        <w:t>supercazzola</w:t>
      </w:r>
      <w:proofErr w:type="spellEnd"/>
      <w:r>
        <w:t xml:space="preserve"> che vuoi tu :D</w:t>
      </w:r>
    </w:p>
  </w:comment>
  <w:comment w:id="1" w:author="Alessandro" w:date="2010-09-12T18:23:00Z" w:initials="A">
    <w:p w:rsidR="00634449" w:rsidRDefault="00634449">
      <w:pPr>
        <w:pStyle w:val="Testocommento"/>
      </w:pPr>
      <w:r>
        <w:rPr>
          <w:rStyle w:val="Rimandocommento"/>
        </w:rPr>
        <w:annotationRef/>
      </w:r>
      <w:r>
        <w:t xml:space="preserve">Se chiama flusso di funzionamento? :D </w:t>
      </w:r>
      <w:proofErr w:type="spellStart"/>
      <w:r>
        <w:t>Anvedi</w:t>
      </w:r>
      <w:proofErr w:type="spellEnd"/>
      <w:r>
        <w:t>! :D</w:t>
      </w:r>
    </w:p>
  </w:comment>
  <w:comment w:id="2" w:author="Alessandro" w:date="2010-09-12T18:23:00Z" w:initials="A">
    <w:p w:rsidR="00634449" w:rsidRDefault="00634449">
      <w:pPr>
        <w:pStyle w:val="Testocommento"/>
      </w:pPr>
      <w:r>
        <w:rPr>
          <w:rStyle w:val="Rimandocommento"/>
        </w:rPr>
        <w:annotationRef/>
      </w:r>
      <w:r>
        <w:t xml:space="preserve">Uhm.. sta cosa vale solo per la connessione tra i server. Se non sbaglio, il DNS usa solo la porta di servizio. Inizialmente </w:t>
      </w:r>
      <w:proofErr w:type="spellStart"/>
      <w:r>
        <w:t>mesà</w:t>
      </w:r>
      <w:proofErr w:type="spellEnd"/>
      <w:r>
        <w:t xml:space="preserve"> che doveva essere così però.</w:t>
      </w:r>
    </w:p>
  </w:comment>
  <w:comment w:id="3" w:author="Alessandro" w:date="2010-09-12T18:23:00Z" w:initials="A">
    <w:p w:rsidR="00634449" w:rsidRDefault="00634449">
      <w:pPr>
        <w:pStyle w:val="Testocommento"/>
      </w:pPr>
      <w:r>
        <w:rPr>
          <w:rStyle w:val="Rimandocommento"/>
        </w:rPr>
        <w:annotationRef/>
      </w:r>
      <w:r>
        <w:t xml:space="preserve">Prima della chiusura esso provvederà ad </w:t>
      </w:r>
      <w:proofErr w:type="spellStart"/>
      <w:r>
        <w:t>ucciedere</w:t>
      </w:r>
      <w:proofErr w:type="spellEnd"/>
      <w:r>
        <w:t xml:space="preserve"> tutti i figli da lui creati. O non lo vuoi scrivere?</w:t>
      </w:r>
    </w:p>
  </w:comment>
  <w:comment w:id="4" w:author="Alessandro" w:date="2010-09-12T18:23:00Z" w:initials="A">
    <w:p w:rsidR="00634449" w:rsidRDefault="00634449">
      <w:pPr>
        <w:pStyle w:val="Testocommento"/>
      </w:pPr>
      <w:r>
        <w:rPr>
          <w:rStyle w:val="Rimandocommento"/>
        </w:rPr>
        <w:annotationRef/>
      </w:r>
      <w:r>
        <w:t xml:space="preserve">Che </w:t>
      </w:r>
      <w:proofErr w:type="spellStart"/>
      <w:r>
        <w:t>vor</w:t>
      </w:r>
      <w:proofErr w:type="spellEnd"/>
      <w:r>
        <w:t xml:space="preserve"> dì? Forse ti sei confusa. IL DNS risponde sì alle richieste, ma come tu stessa scrivi da qualche parte, invia solo un IP secondo Round </w:t>
      </w:r>
      <w:proofErr w:type="spellStart"/>
      <w:r>
        <w:t>robin</w:t>
      </w:r>
      <w:proofErr w:type="spellEnd"/>
      <w:r>
        <w:t xml:space="preserve"> e non tutti gli IP. Forse tu ti riferisci al fatto che, se un server contatta il DNS, esso fornirà al server TUTTI gli indirizzi degli altri </w:t>
      </w:r>
      <w:proofErr w:type="spellStart"/>
      <w:r>
        <w:t>serevr</w:t>
      </w:r>
      <w:proofErr w:type="spellEnd"/>
      <w:r>
        <w:t xml:space="preserve"> escluso quello del server che lo contatta. Questa cosa però avviene nello </w:t>
      </w:r>
      <w:proofErr w:type="spellStart"/>
      <w:r>
        <w:t>screenshot</w:t>
      </w:r>
      <w:proofErr w:type="spellEnd"/>
      <w:r>
        <w:t xml:space="preserve"> che hai fatto.</w:t>
      </w:r>
    </w:p>
  </w:comment>
  <w:comment w:id="16" w:author="Alessandro" w:date="2010-09-12T18:23:00Z" w:initials="A">
    <w:p w:rsidR="00634449" w:rsidRDefault="00634449">
      <w:pPr>
        <w:pStyle w:val="Testocommento"/>
      </w:pPr>
      <w:r>
        <w:rPr>
          <w:rStyle w:val="Rimandocommento"/>
        </w:rPr>
        <w:annotationRef/>
      </w:r>
      <w:r>
        <w:t>Lo sceglie a caso. Non è sicuro che ci si può connettere</w:t>
      </w:r>
    </w:p>
  </w:comment>
  <w:comment w:id="18" w:author="Alessandro" w:date="2010-09-12T18:23:00Z" w:initials="A">
    <w:p w:rsidR="00634449" w:rsidRDefault="00634449">
      <w:pPr>
        <w:pStyle w:val="Testocommento"/>
      </w:pPr>
      <w:r>
        <w:rPr>
          <w:rStyle w:val="Rimandocommento"/>
        </w:rPr>
        <w:annotationRef/>
      </w:r>
      <w:r>
        <w:t xml:space="preserve">Chi? Il client bisogna rilanciarlo? O il DNS? Nel primo caso, ci si può provare </w:t>
      </w:r>
      <w:proofErr w:type="spellStart"/>
      <w:r>
        <w:t>così…</w:t>
      </w:r>
      <w:proofErr w:type="spellEnd"/>
      <w:r>
        <w:t xml:space="preserve"> per vedere se il DNS risponde, magari se s’è risvegliato. Nel secondo caso, non c’è nessuno tipo di allarme che avvisa qualcuno che il DNS è morto :D </w:t>
      </w:r>
      <w:proofErr w:type="spellStart"/>
      <w:r>
        <w:t>Nsomma</w:t>
      </w:r>
      <w:proofErr w:type="spellEnd"/>
      <w:r>
        <w:t>. Io sta frase la toglierei.</w:t>
      </w:r>
    </w:p>
  </w:comment>
  <w:comment w:id="20" w:author="Alessandro" w:date="2010-09-12T18:23:00Z" w:initials="A">
    <w:p w:rsidR="00623326" w:rsidRDefault="00623326">
      <w:pPr>
        <w:pStyle w:val="Testocommento"/>
      </w:pPr>
      <w:r>
        <w:rPr>
          <w:rStyle w:val="Rimandocommento"/>
        </w:rPr>
        <w:annotationRef/>
      </w:r>
      <w:r>
        <w:t>Me l’ero proprio scordata sta funzionalità :D Grandi! :D</w:t>
      </w:r>
    </w:p>
  </w:comment>
  <w:comment w:id="21" w:author="Alessandro" w:date="2010-09-12T18:23:00Z" w:initials="A">
    <w:p w:rsidR="00623326" w:rsidRDefault="00623326">
      <w:pPr>
        <w:pStyle w:val="Testocommento"/>
      </w:pPr>
      <w:r>
        <w:rPr>
          <w:rStyle w:val="Rimandocommento"/>
        </w:rPr>
        <w:annotationRef/>
      </w:r>
      <w:r>
        <w:t xml:space="preserve">Sempre il client? Uhm.. non lo scrive. E’ inutile rilanciarlo. Se erano spenti un secondo prima lo saranno anche ora. Lei </w:t>
      </w:r>
      <w:proofErr w:type="spellStart"/>
      <w:r>
        <w:t>potrbbe</w:t>
      </w:r>
      <w:proofErr w:type="spellEnd"/>
      <w:r>
        <w:t xml:space="preserve"> rompe il cazzo che potevamo implementare un meccanismo automatico per fare sta cosa. Se alla discussione rompe le scatole gli possiamo dire che l’utente può provare a riavviare il client per vedere se qualche server s’è risvegliato. Che poi è quello che facciamo tutti con il browser e f5 </w:t>
      </w:r>
      <w:r>
        <w:sym w:font="Wingdings" w:char="F04A"/>
      </w:r>
    </w:p>
  </w:comment>
  <w:comment w:id="22" w:author="Alessandro" w:date="2010-09-12T18:23:00Z" w:initials="A">
    <w:p w:rsidR="00623326" w:rsidRDefault="00623326">
      <w:pPr>
        <w:pStyle w:val="Testocommento"/>
      </w:pPr>
      <w:r>
        <w:rPr>
          <w:rStyle w:val="Rimandocommento"/>
        </w:rPr>
        <w:annotationRef/>
      </w:r>
      <w:proofErr w:type="spellStart"/>
      <w:r>
        <w:t>Mesà</w:t>
      </w:r>
      <w:proofErr w:type="spellEnd"/>
      <w:r>
        <w:t xml:space="preserve"> che cozza contro </w:t>
      </w:r>
      <w:proofErr w:type="spellStart"/>
      <w:r>
        <w:t>na</w:t>
      </w:r>
      <w:proofErr w:type="spellEnd"/>
      <w:r>
        <w:t xml:space="preserve"> cazzata che ho scritto io. Io </w:t>
      </w:r>
      <w:proofErr w:type="spellStart"/>
      <w:r>
        <w:t>mesà</w:t>
      </w:r>
      <w:proofErr w:type="spellEnd"/>
      <w:r>
        <w:t xml:space="preserve"> che ho detto che il DNS sa quali sono i server attivi. Devo controllare!</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968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9F1226"/>
    <w:multiLevelType w:val="hybridMultilevel"/>
    <w:tmpl w:val="00728D9A"/>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nsid w:val="623F68A9"/>
    <w:multiLevelType w:val="hybridMultilevel"/>
    <w:tmpl w:val="AD40DB34"/>
    <w:lvl w:ilvl="0" w:tplc="0410000F">
      <w:start w:val="1"/>
      <w:numFmt w:val="decimal"/>
      <w:lvlText w:val="%1."/>
      <w:lvlJc w:val="left"/>
      <w:pPr>
        <w:ind w:left="770" w:hanging="360"/>
      </w:pPr>
    </w:lvl>
    <w:lvl w:ilvl="1" w:tplc="04100019" w:tentative="1">
      <w:start w:val="1"/>
      <w:numFmt w:val="lowerLetter"/>
      <w:lvlText w:val="%2."/>
      <w:lvlJc w:val="left"/>
      <w:pPr>
        <w:ind w:left="1490" w:hanging="360"/>
      </w:pPr>
    </w:lvl>
    <w:lvl w:ilvl="2" w:tplc="0410001B" w:tentative="1">
      <w:start w:val="1"/>
      <w:numFmt w:val="lowerRoman"/>
      <w:lvlText w:val="%3."/>
      <w:lvlJc w:val="right"/>
      <w:pPr>
        <w:ind w:left="2210" w:hanging="180"/>
      </w:pPr>
    </w:lvl>
    <w:lvl w:ilvl="3" w:tplc="0410000F" w:tentative="1">
      <w:start w:val="1"/>
      <w:numFmt w:val="decimal"/>
      <w:lvlText w:val="%4."/>
      <w:lvlJc w:val="left"/>
      <w:pPr>
        <w:ind w:left="2930" w:hanging="360"/>
      </w:pPr>
    </w:lvl>
    <w:lvl w:ilvl="4" w:tplc="04100019" w:tentative="1">
      <w:start w:val="1"/>
      <w:numFmt w:val="lowerLetter"/>
      <w:lvlText w:val="%5."/>
      <w:lvlJc w:val="left"/>
      <w:pPr>
        <w:ind w:left="3650" w:hanging="360"/>
      </w:pPr>
    </w:lvl>
    <w:lvl w:ilvl="5" w:tplc="0410001B" w:tentative="1">
      <w:start w:val="1"/>
      <w:numFmt w:val="lowerRoman"/>
      <w:lvlText w:val="%6."/>
      <w:lvlJc w:val="right"/>
      <w:pPr>
        <w:ind w:left="4370" w:hanging="180"/>
      </w:pPr>
    </w:lvl>
    <w:lvl w:ilvl="6" w:tplc="0410000F" w:tentative="1">
      <w:start w:val="1"/>
      <w:numFmt w:val="decimal"/>
      <w:lvlText w:val="%7."/>
      <w:lvlJc w:val="left"/>
      <w:pPr>
        <w:ind w:left="5090" w:hanging="360"/>
      </w:pPr>
    </w:lvl>
    <w:lvl w:ilvl="7" w:tplc="04100019" w:tentative="1">
      <w:start w:val="1"/>
      <w:numFmt w:val="lowerLetter"/>
      <w:lvlText w:val="%8."/>
      <w:lvlJc w:val="left"/>
      <w:pPr>
        <w:ind w:left="5810" w:hanging="360"/>
      </w:pPr>
    </w:lvl>
    <w:lvl w:ilvl="8" w:tplc="0410001B" w:tentative="1">
      <w:start w:val="1"/>
      <w:numFmt w:val="lowerRoman"/>
      <w:lvlText w:val="%9."/>
      <w:lvlJc w:val="right"/>
      <w:pPr>
        <w:ind w:left="653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trackRevisions/>
  <w:defaultTabStop w:val="708"/>
  <w:hyphenationZone w:val="283"/>
  <w:characterSpacingControl w:val="doNotCompress"/>
  <w:compat/>
  <w:rsids>
    <w:rsidRoot w:val="004D5339"/>
    <w:rsid w:val="00070360"/>
    <w:rsid w:val="0009192A"/>
    <w:rsid w:val="000B7314"/>
    <w:rsid w:val="001E5787"/>
    <w:rsid w:val="00293A4E"/>
    <w:rsid w:val="002B7775"/>
    <w:rsid w:val="00344A38"/>
    <w:rsid w:val="004D5339"/>
    <w:rsid w:val="00553EAD"/>
    <w:rsid w:val="00623326"/>
    <w:rsid w:val="00634449"/>
    <w:rsid w:val="00644671"/>
    <w:rsid w:val="006D366D"/>
    <w:rsid w:val="006E0704"/>
    <w:rsid w:val="0070397D"/>
    <w:rsid w:val="007101BF"/>
    <w:rsid w:val="007F3D7E"/>
    <w:rsid w:val="0085248D"/>
    <w:rsid w:val="00880DA7"/>
    <w:rsid w:val="00A307D2"/>
    <w:rsid w:val="00A8234C"/>
    <w:rsid w:val="00B50038"/>
    <w:rsid w:val="00B84B24"/>
    <w:rsid w:val="00B91BFB"/>
    <w:rsid w:val="00BA4D1E"/>
    <w:rsid w:val="00D4552F"/>
    <w:rsid w:val="00EE6CD4"/>
    <w:rsid w:val="00F231A6"/>
    <w:rsid w:val="00F3311D"/>
    <w:rsid w:val="00F60317"/>
    <w:rsid w:val="00FA740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0397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D53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D5339"/>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F231A6"/>
    <w:pPr>
      <w:ind w:left="720"/>
      <w:contextualSpacing/>
    </w:pPr>
  </w:style>
  <w:style w:type="paragraph" w:styleId="Testofumetto">
    <w:name w:val="Balloon Text"/>
    <w:basedOn w:val="Normale"/>
    <w:link w:val="TestofumettoCarattere"/>
    <w:uiPriority w:val="99"/>
    <w:semiHidden/>
    <w:unhideWhenUsed/>
    <w:rsid w:val="006E070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E0704"/>
    <w:rPr>
      <w:rFonts w:ascii="Tahoma" w:hAnsi="Tahoma" w:cs="Tahoma"/>
      <w:sz w:val="16"/>
      <w:szCs w:val="16"/>
    </w:rPr>
  </w:style>
  <w:style w:type="character" w:styleId="Rimandocommento">
    <w:name w:val="annotation reference"/>
    <w:basedOn w:val="Carpredefinitoparagrafo"/>
    <w:uiPriority w:val="99"/>
    <w:semiHidden/>
    <w:unhideWhenUsed/>
    <w:rsid w:val="00634449"/>
    <w:rPr>
      <w:sz w:val="16"/>
      <w:szCs w:val="16"/>
    </w:rPr>
  </w:style>
  <w:style w:type="paragraph" w:styleId="Testocommento">
    <w:name w:val="annotation text"/>
    <w:basedOn w:val="Normale"/>
    <w:link w:val="TestocommentoCarattere"/>
    <w:uiPriority w:val="99"/>
    <w:semiHidden/>
    <w:unhideWhenUsed/>
    <w:rsid w:val="0063444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34449"/>
    <w:rPr>
      <w:sz w:val="20"/>
      <w:szCs w:val="20"/>
    </w:rPr>
  </w:style>
  <w:style w:type="paragraph" w:styleId="Soggettocommento">
    <w:name w:val="annotation subject"/>
    <w:basedOn w:val="Testocommento"/>
    <w:next w:val="Testocommento"/>
    <w:link w:val="SoggettocommentoCarattere"/>
    <w:uiPriority w:val="99"/>
    <w:semiHidden/>
    <w:unhideWhenUsed/>
    <w:rsid w:val="00634449"/>
    <w:rPr>
      <w:b/>
      <w:bCs/>
    </w:rPr>
  </w:style>
  <w:style w:type="character" w:customStyle="1" w:styleId="SoggettocommentoCarattere">
    <w:name w:val="Soggetto commento Carattere"/>
    <w:basedOn w:val="TestocommentoCarattere"/>
    <w:link w:val="Soggettocommento"/>
    <w:uiPriority w:val="99"/>
    <w:semiHidden/>
    <w:rsid w:val="0063444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F9F6E-B54E-4B93-97A1-A4409BBAB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608</Words>
  <Characters>3471</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g.tuzzolino</dc:creator>
  <cp:keywords/>
  <dc:description/>
  <cp:lastModifiedBy>Alessandro</cp:lastModifiedBy>
  <cp:revision>18</cp:revision>
  <dcterms:created xsi:type="dcterms:W3CDTF">2010-09-09T08:39:00Z</dcterms:created>
  <dcterms:modified xsi:type="dcterms:W3CDTF">2010-09-12T16:23:00Z</dcterms:modified>
</cp:coreProperties>
</file>