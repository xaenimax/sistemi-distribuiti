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6EF" w:rsidRDefault="002806EF" w:rsidP="002806EF">
      <w:pPr>
        <w:pStyle w:val="Titolo"/>
        <w:pBdr>
          <w:bottom w:val="single" w:sz="8" w:space="0" w:color="4F81BD" w:themeColor="accent1"/>
        </w:pBdr>
      </w:pPr>
      <w:r>
        <w:t xml:space="preserve">Funzionamento </w:t>
      </w:r>
      <w:commentRangeStart w:id="0"/>
      <w:r>
        <w:t>senza failure</w:t>
      </w:r>
      <w:commentRangeEnd w:id="0"/>
      <w:r w:rsidR="002A5814">
        <w:rPr>
          <w:rStyle w:val="Rimandocommento"/>
          <w:rFonts w:asciiTheme="minorHAnsi" w:eastAsiaTheme="minorHAnsi" w:hAnsiTheme="minorHAnsi" w:cstheme="minorBidi"/>
          <w:color w:val="auto"/>
          <w:spacing w:val="0"/>
          <w:kern w:val="0"/>
        </w:rPr>
        <w:commentReference w:id="0"/>
      </w:r>
      <w:r>
        <w:tab/>
      </w:r>
    </w:p>
    <w:p w:rsidR="008718DE" w:rsidRDefault="00793300" w:rsidP="008718D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flusso di eventi che </w:t>
      </w:r>
      <w:r w:rsidR="00031F50">
        <w:rPr>
          <w:sz w:val="28"/>
          <w:szCs w:val="28"/>
        </w:rPr>
        <w:t>caratterizzano</w:t>
      </w:r>
      <w:r>
        <w:rPr>
          <w:sz w:val="28"/>
          <w:szCs w:val="28"/>
        </w:rPr>
        <w:t xml:space="preserve"> il sistema</w:t>
      </w:r>
      <w:r w:rsidR="00031F50">
        <w:rPr>
          <w:sz w:val="28"/>
          <w:szCs w:val="28"/>
        </w:rPr>
        <w:t xml:space="preserve"> secondo</w:t>
      </w:r>
      <w:r>
        <w:rPr>
          <w:sz w:val="28"/>
          <w:szCs w:val="28"/>
        </w:rPr>
        <w:t xml:space="preserve"> un funzionamento senza errori</w:t>
      </w:r>
      <w:r w:rsidR="00031F50">
        <w:rPr>
          <w:sz w:val="28"/>
          <w:szCs w:val="28"/>
        </w:rPr>
        <w:t xml:space="preserve"> necessita di </w:t>
      </w:r>
      <w:r>
        <w:rPr>
          <w:sz w:val="28"/>
          <w:szCs w:val="28"/>
        </w:rPr>
        <w:t xml:space="preserve">attenzione particolare verso le </w:t>
      </w:r>
      <w:r w:rsidR="00031F50">
        <w:rPr>
          <w:sz w:val="28"/>
          <w:szCs w:val="28"/>
        </w:rPr>
        <w:t xml:space="preserve">diverse </w:t>
      </w:r>
      <w:r>
        <w:rPr>
          <w:sz w:val="28"/>
          <w:szCs w:val="28"/>
        </w:rPr>
        <w:t xml:space="preserve">fasi di scrittura dei file: un file modificato su un server replica deve essere inoltrato agli altri file-server della rete, oppure, uno stesso file modificato da due </w:t>
      </w:r>
      <w:r w:rsidR="00915C05">
        <w:rPr>
          <w:sz w:val="28"/>
          <w:szCs w:val="28"/>
        </w:rPr>
        <w:t>client distinti presso due file-server distinti</w:t>
      </w:r>
      <w:r>
        <w:rPr>
          <w:sz w:val="28"/>
          <w:szCs w:val="28"/>
        </w:rPr>
        <w:t xml:space="preserve"> deve</w:t>
      </w:r>
      <w:r w:rsidR="00915C05">
        <w:rPr>
          <w:sz w:val="28"/>
          <w:szCs w:val="28"/>
        </w:rPr>
        <w:t>,</w:t>
      </w:r>
      <w:r>
        <w:rPr>
          <w:sz w:val="28"/>
          <w:szCs w:val="28"/>
        </w:rPr>
        <w:t xml:space="preserve"> al termine delle operazioni</w:t>
      </w:r>
      <w:r w:rsidR="00915C05">
        <w:rPr>
          <w:sz w:val="28"/>
          <w:szCs w:val="28"/>
        </w:rPr>
        <w:t>,</w:t>
      </w:r>
      <w:r>
        <w:rPr>
          <w:sz w:val="28"/>
          <w:szCs w:val="28"/>
        </w:rPr>
        <w:t xml:space="preserve"> risultare identico su entrambe le copie.</w:t>
      </w:r>
      <w:r w:rsidR="008718DE">
        <w:rPr>
          <w:sz w:val="28"/>
          <w:szCs w:val="28"/>
        </w:rPr>
        <w:t xml:space="preserve"> Verranno </w:t>
      </w:r>
      <w:r w:rsidR="00915C05">
        <w:rPr>
          <w:sz w:val="28"/>
          <w:szCs w:val="28"/>
        </w:rPr>
        <w:t>qui di seguito illustrati passo-</w:t>
      </w:r>
      <w:r w:rsidR="008718DE">
        <w:rPr>
          <w:sz w:val="28"/>
          <w:szCs w:val="28"/>
        </w:rPr>
        <w:t xml:space="preserve">passo entrambi i </w:t>
      </w:r>
      <w:r w:rsidR="00915C05">
        <w:rPr>
          <w:sz w:val="28"/>
          <w:szCs w:val="28"/>
        </w:rPr>
        <w:t xml:space="preserve">due </w:t>
      </w:r>
      <w:r w:rsidR="008718DE">
        <w:rPr>
          <w:sz w:val="28"/>
          <w:szCs w:val="28"/>
        </w:rPr>
        <w:t>casi.</w:t>
      </w:r>
    </w:p>
    <w:p w:rsidR="008718DE" w:rsidRDefault="008718DE" w:rsidP="008718DE">
      <w:pPr>
        <w:pStyle w:val="Titolo1"/>
      </w:pPr>
      <w:r>
        <w:t>1)</w:t>
      </w:r>
      <w:r w:rsidRPr="008718DE">
        <w:t xml:space="preserve"> </w:t>
      </w:r>
      <w:r>
        <w:t>Scrittura di un file e propagazione dell’aggiornamento</w:t>
      </w:r>
    </w:p>
    <w:p w:rsidR="008718DE" w:rsidRDefault="008718DE" w:rsidP="008718DE"/>
    <w:p w:rsidR="00DF462E" w:rsidRDefault="00DF462E" w:rsidP="008718DE">
      <w:pPr>
        <w:jc w:val="both"/>
        <w:rPr>
          <w:sz w:val="28"/>
          <w:szCs w:val="28"/>
        </w:rPr>
      </w:pPr>
      <w:r>
        <w:rPr>
          <w:sz w:val="28"/>
          <w:szCs w:val="28"/>
        </w:rPr>
        <w:t>Per semplicità il sistema si compone di tre server, di cui uno viene lasciato spento, e due client</w:t>
      </w:r>
      <w:r w:rsidR="00DA7E91">
        <w:rPr>
          <w:sz w:val="28"/>
          <w:szCs w:val="28"/>
        </w:rPr>
        <w:t xml:space="preserve"> interessati alla stessa risorsa</w:t>
      </w:r>
      <w:r>
        <w:rPr>
          <w:sz w:val="28"/>
          <w:szCs w:val="28"/>
        </w:rPr>
        <w:t>.</w:t>
      </w:r>
    </w:p>
    <w:p w:rsidR="008718DE" w:rsidRDefault="008718DE" w:rsidP="008718DE">
      <w:pPr>
        <w:jc w:val="both"/>
        <w:rPr>
          <w:sz w:val="28"/>
          <w:szCs w:val="28"/>
        </w:rPr>
      </w:pPr>
      <w:r>
        <w:rPr>
          <w:sz w:val="28"/>
          <w:szCs w:val="28"/>
        </w:rPr>
        <w:t>Come primo passo viene avviato il server DNS</w:t>
      </w:r>
    </w:p>
    <w:p w:rsidR="00C80D16" w:rsidRDefault="00C80D16" w:rsidP="00C80D1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106383" cy="1887879"/>
            <wp:effectExtent l="19050" t="0" r="8417" b="0"/>
            <wp:docPr id="2" name="Immagine 1" descr="1_avviod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avviodn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730" cy="18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16" w:rsidRDefault="00C80D16" w:rsidP="00C80D16">
      <w:pPr>
        <w:tabs>
          <w:tab w:val="left" w:pos="152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80D16" w:rsidRDefault="00C80D16" w:rsidP="00C80D16">
      <w:pPr>
        <w:tabs>
          <w:tab w:val="left" w:pos="1524"/>
        </w:tabs>
        <w:rPr>
          <w:sz w:val="28"/>
          <w:szCs w:val="28"/>
        </w:rPr>
      </w:pPr>
      <w:r>
        <w:rPr>
          <w:sz w:val="28"/>
          <w:szCs w:val="28"/>
        </w:rPr>
        <w:t xml:space="preserve">Vengono </w:t>
      </w:r>
      <w:r w:rsidR="007E71C4">
        <w:rPr>
          <w:sz w:val="28"/>
          <w:szCs w:val="28"/>
        </w:rPr>
        <w:t xml:space="preserve">subito dopo </w:t>
      </w:r>
      <w:r>
        <w:rPr>
          <w:sz w:val="28"/>
          <w:szCs w:val="28"/>
        </w:rPr>
        <w:t xml:space="preserve">avviati </w:t>
      </w:r>
      <w:ins w:id="1" w:author="Alessandro" w:date="2010-09-14T22:59:00Z">
        <w:r w:rsidR="002A5814">
          <w:rPr>
            <w:sz w:val="28"/>
            <w:szCs w:val="28"/>
          </w:rPr>
          <w:t>tre</w:t>
        </w:r>
      </w:ins>
      <w:del w:id="2" w:author="Alessandro" w:date="2010-09-14T22:59:00Z">
        <w:r w:rsidDel="002A5814">
          <w:rPr>
            <w:sz w:val="28"/>
            <w:szCs w:val="28"/>
          </w:rPr>
          <w:delText>due</w:delText>
        </w:r>
      </w:del>
      <w:r>
        <w:rPr>
          <w:sz w:val="28"/>
          <w:szCs w:val="28"/>
        </w:rPr>
        <w:t xml:space="preserve"> server replica, che nella </w:t>
      </w:r>
      <w:ins w:id="3" w:author="Alessandro" w:date="2010-09-14T22:59:00Z">
        <w:r w:rsidR="002A5814">
          <w:rPr>
            <w:sz w:val="28"/>
            <w:szCs w:val="28"/>
          </w:rPr>
          <w:t xml:space="preserve">cartella server </w:t>
        </w:r>
      </w:ins>
      <w:del w:id="4" w:author="Alessandro" w:date="2010-09-14T22:59:00Z">
        <w:r w:rsidDel="002A5814">
          <w:rPr>
            <w:sz w:val="28"/>
            <w:szCs w:val="28"/>
          </w:rPr>
          <w:delText>root</w:delText>
        </w:r>
      </w:del>
      <w:r>
        <w:rPr>
          <w:sz w:val="28"/>
          <w:szCs w:val="28"/>
        </w:rPr>
        <w:t xml:space="preserve"> dell’applicazione consegnata corrispondono agli eseguibili serverReplica con ID 1, localizzato </w:t>
      </w:r>
      <w:del w:id="5" w:author="Alessandro" w:date="2010-09-14T22:59:00Z">
        <w:r w:rsidDel="002A5814">
          <w:rPr>
            <w:sz w:val="28"/>
            <w:szCs w:val="28"/>
          </w:rPr>
          <w:delText>in root</w:delText>
        </w:r>
      </w:del>
      <w:ins w:id="6" w:author="Alessandro" w:date="2010-09-14T22:59:00Z">
        <w:r w:rsidR="002A5814">
          <w:rPr>
            <w:sz w:val="28"/>
            <w:szCs w:val="28"/>
          </w:rPr>
          <w:t>nella cartella server,</w:t>
        </w:r>
      </w:ins>
      <w:del w:id="7" w:author="Alessandro" w:date="2010-09-14T22:59:00Z">
        <w:r w:rsidDel="002A5814">
          <w:rPr>
            <w:sz w:val="28"/>
            <w:szCs w:val="28"/>
          </w:rPr>
          <w:delText xml:space="preserve"> e </w:delText>
        </w:r>
      </w:del>
      <w:r>
        <w:rPr>
          <w:sz w:val="28"/>
          <w:szCs w:val="28"/>
        </w:rPr>
        <w:t xml:space="preserve">serverReplica, con ID 2, localizzato in </w:t>
      </w:r>
      <w:ins w:id="8" w:author="Alessandro" w:date="2010-09-14T23:01:00Z">
        <w:r w:rsidR="002A5814">
          <w:rPr>
            <w:sz w:val="28"/>
            <w:szCs w:val="28"/>
          </w:rPr>
          <w:t>nella sottocartella</w:t>
        </w:r>
      </w:ins>
      <w:del w:id="9" w:author="Alessandro" w:date="2010-09-14T23:01:00Z">
        <w:r w:rsidDel="002A5814">
          <w:rPr>
            <w:sz w:val="28"/>
            <w:szCs w:val="28"/>
          </w:rPr>
          <w:delText>/</w:delText>
        </w:r>
      </w:del>
      <w:r>
        <w:rPr>
          <w:sz w:val="28"/>
          <w:szCs w:val="28"/>
        </w:rPr>
        <w:t>server2</w:t>
      </w:r>
      <w:ins w:id="10" w:author="Alessandro" w:date="2010-09-14T23:00:00Z">
        <w:r w:rsidR="002A5814">
          <w:rPr>
            <w:sz w:val="28"/>
            <w:szCs w:val="28"/>
          </w:rPr>
          <w:t xml:space="preserve">, e </w:t>
        </w:r>
        <w:r w:rsidR="002A5814">
          <w:rPr>
            <w:sz w:val="28"/>
            <w:szCs w:val="28"/>
          </w:rPr>
          <w:t>server Replica</w:t>
        </w:r>
        <w:r w:rsidR="002A5814">
          <w:rPr>
            <w:sz w:val="28"/>
            <w:szCs w:val="28"/>
          </w:rPr>
          <w:t xml:space="preserve">, con ID 3, localizzato </w:t>
        </w:r>
      </w:ins>
      <w:ins w:id="11" w:author="Alessandro" w:date="2010-09-14T23:01:00Z">
        <w:r w:rsidR="002A5814">
          <w:rPr>
            <w:sz w:val="28"/>
            <w:szCs w:val="28"/>
          </w:rPr>
          <w:t xml:space="preserve">nella sottocartella </w:t>
        </w:r>
      </w:ins>
      <w:ins w:id="12" w:author="Alessandro" w:date="2010-09-14T23:00:00Z">
        <w:r w:rsidR="002A5814">
          <w:rPr>
            <w:sz w:val="28"/>
            <w:szCs w:val="28"/>
          </w:rPr>
          <w:t>server3</w:t>
        </w:r>
      </w:ins>
      <w:del w:id="13" w:author="Alessandro" w:date="2010-09-14T23:00:00Z">
        <w:r w:rsidDel="002A5814">
          <w:rPr>
            <w:sz w:val="28"/>
            <w:szCs w:val="28"/>
          </w:rPr>
          <w:delText>.</w:delText>
        </w:r>
      </w:del>
      <w:ins w:id="14" w:author="Alessandro" w:date="2010-09-14T23:01:00Z">
        <w:r w:rsidR="002A5814">
          <w:rPr>
            <w:sz w:val="28"/>
            <w:szCs w:val="28"/>
          </w:rPr>
          <w:t xml:space="preserve"> Si ricorda che l</w:t>
        </w:r>
        <w:r w:rsidR="002A5814">
          <w:rPr>
            <w:sz w:val="28"/>
            <w:szCs w:val="28"/>
          </w:rPr>
          <w:t>’</w:t>
        </w:r>
        <w:r w:rsidR="002A5814">
          <w:rPr>
            <w:sz w:val="28"/>
            <w:szCs w:val="28"/>
          </w:rPr>
          <w:t>ID, il numero di porta di servizio e</w:t>
        </w:r>
      </w:ins>
      <w:ins w:id="15" w:author="Alessandro" w:date="2010-09-14T23:02:00Z">
        <w:r w:rsidR="002A5814">
          <w:rPr>
            <w:sz w:val="28"/>
            <w:szCs w:val="28"/>
          </w:rPr>
          <w:t xml:space="preserve"> il numero di porta</w:t>
        </w:r>
      </w:ins>
      <w:ins w:id="16" w:author="Alessandro" w:date="2010-09-14T23:01:00Z">
        <w:r w:rsidR="002A5814">
          <w:rPr>
            <w:sz w:val="28"/>
            <w:szCs w:val="28"/>
          </w:rPr>
          <w:t xml:space="preserve"> d</w:t>
        </w:r>
      </w:ins>
      <w:ins w:id="17" w:author="Alessandro" w:date="2010-09-14T23:02:00Z">
        <w:r w:rsidR="002A5814">
          <w:rPr>
            <w:sz w:val="28"/>
            <w:szCs w:val="28"/>
          </w:rPr>
          <w:t xml:space="preserve">elle richieste dei </w:t>
        </w:r>
      </w:ins>
      <w:ins w:id="18" w:author="Alessandro" w:date="2010-09-14T23:01:00Z">
        <w:r w:rsidR="002A5814">
          <w:rPr>
            <w:sz w:val="28"/>
            <w:szCs w:val="28"/>
          </w:rPr>
          <w:t xml:space="preserve">client dei vari server, vengono letti </w:t>
        </w:r>
      </w:ins>
      <w:ins w:id="19" w:author="Alessandro" w:date="2010-09-14T23:02:00Z">
        <w:r w:rsidR="002A5814">
          <w:rPr>
            <w:sz w:val="28"/>
            <w:szCs w:val="28"/>
          </w:rPr>
          <w:t xml:space="preserve">in un file di configurazione </w:t>
        </w:r>
      </w:ins>
      <w:ins w:id="20" w:author="Alessandro" w:date="2010-09-14T23:01:00Z">
        <w:r w:rsidR="002A5814">
          <w:rPr>
            <w:sz w:val="28"/>
            <w:szCs w:val="28"/>
          </w:rPr>
          <w:t>durante la fase di avvio del server. Per cui</w:t>
        </w:r>
      </w:ins>
      <w:ins w:id="21" w:author="Alessandro" w:date="2010-09-14T23:03:00Z">
        <w:r w:rsidR="002A5814">
          <w:rPr>
            <w:sz w:val="28"/>
            <w:szCs w:val="28"/>
          </w:rPr>
          <w:t xml:space="preserve"> questi valori </w:t>
        </w:r>
      </w:ins>
      <w:ins w:id="22" w:author="Alessandro" w:date="2010-09-14T23:01:00Z">
        <w:r w:rsidR="002A5814">
          <w:rPr>
            <w:sz w:val="28"/>
            <w:szCs w:val="28"/>
          </w:rPr>
          <w:t xml:space="preserve">possono essere modificati </w:t>
        </w:r>
      </w:ins>
      <w:ins w:id="23" w:author="Alessandro" w:date="2010-09-14T23:02:00Z">
        <w:r w:rsidR="002A5814">
          <w:rPr>
            <w:sz w:val="28"/>
            <w:szCs w:val="28"/>
          </w:rPr>
          <w:t>senza dover ricompilare l</w:t>
        </w:r>
        <w:r w:rsidR="002A5814">
          <w:rPr>
            <w:sz w:val="28"/>
            <w:szCs w:val="28"/>
          </w:rPr>
          <w:t>’</w:t>
        </w:r>
        <w:r w:rsidR="002A5814">
          <w:rPr>
            <w:sz w:val="28"/>
            <w:szCs w:val="28"/>
          </w:rPr>
          <w:t>intero progetto.</w:t>
        </w:r>
      </w:ins>
    </w:p>
    <w:p w:rsidR="00C80D16" w:rsidRDefault="00C80D16" w:rsidP="00C80D16">
      <w:pPr>
        <w:tabs>
          <w:tab w:val="left" w:pos="1524"/>
        </w:tabs>
        <w:rPr>
          <w:sz w:val="28"/>
          <w:szCs w:val="28"/>
        </w:rPr>
      </w:pPr>
      <w:r>
        <w:rPr>
          <w:sz w:val="28"/>
          <w:szCs w:val="28"/>
        </w:rPr>
        <w:t xml:space="preserve">Il primo server lanciato prova a </w:t>
      </w:r>
      <w:r w:rsidR="007E71C4">
        <w:rPr>
          <w:sz w:val="28"/>
          <w:szCs w:val="28"/>
        </w:rPr>
        <w:t xml:space="preserve">contattare gli altri server e non trova </w:t>
      </w:r>
      <w:r w:rsidR="00EE4C59">
        <w:rPr>
          <w:sz w:val="28"/>
          <w:szCs w:val="28"/>
        </w:rPr>
        <w:t>al momento</w:t>
      </w:r>
      <w:r w:rsidR="007E71C4">
        <w:rPr>
          <w:sz w:val="28"/>
          <w:szCs w:val="28"/>
        </w:rPr>
        <w:t xml:space="preserve"> alcun server attivo</w:t>
      </w:r>
      <w:r>
        <w:rPr>
          <w:sz w:val="28"/>
          <w:szCs w:val="28"/>
        </w:rPr>
        <w:t>.</w:t>
      </w:r>
      <w:ins w:id="24" w:author="Alessandro" w:date="2010-09-14T23:03:00Z">
        <w:r w:rsidR="002A5814">
          <w:rPr>
            <w:sz w:val="28"/>
            <w:szCs w:val="28"/>
          </w:rPr>
          <w:t xml:space="preserve"> E</w:t>
        </w:r>
        <w:r w:rsidR="002A5814">
          <w:rPr>
            <w:sz w:val="28"/>
            <w:szCs w:val="28"/>
          </w:rPr>
          <w:t>’</w:t>
        </w:r>
        <w:r w:rsidR="002A5814">
          <w:rPr>
            <w:sz w:val="28"/>
            <w:szCs w:val="28"/>
          </w:rPr>
          <w:t xml:space="preserve"> quindi l</w:t>
        </w:r>
        <w:r w:rsidR="002A5814">
          <w:rPr>
            <w:sz w:val="28"/>
            <w:szCs w:val="28"/>
          </w:rPr>
          <w:t>’</w:t>
        </w:r>
        <w:r w:rsidR="002A5814">
          <w:rPr>
            <w:sz w:val="28"/>
            <w:szCs w:val="28"/>
          </w:rPr>
          <w:t xml:space="preserve">unico server attivo nel sistema distribuito e non </w:t>
        </w:r>
        <w:r w:rsidR="002A5814">
          <w:rPr>
            <w:sz w:val="28"/>
            <w:szCs w:val="28"/>
          </w:rPr>
          <w:lastRenderedPageBreak/>
          <w:t>procede a sincronizzare il proprio file system con gli altri server</w:t>
        </w:r>
      </w:ins>
      <w:ins w:id="25" w:author="Alessandro" w:date="2010-09-14T23:04:00Z">
        <w:r w:rsidR="002A5814">
          <w:rPr>
            <w:sz w:val="28"/>
            <w:szCs w:val="28"/>
          </w:rPr>
          <w:t xml:space="preserve"> durante la fase di avvio.</w:t>
        </w:r>
      </w:ins>
    </w:p>
    <w:p w:rsidR="00C80D16" w:rsidRDefault="00C80D16" w:rsidP="00C80D16">
      <w:pPr>
        <w:tabs>
          <w:tab w:val="left" w:pos="1524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659276" cy="3500016"/>
            <wp:effectExtent l="19050" t="0" r="7974" b="0"/>
            <wp:docPr id="10" name="Immagine 9" descr="2_avviosreli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avviosrelica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728" cy="35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16" w:rsidRDefault="00C80D16" w:rsidP="00C80D16">
      <w:pPr>
        <w:tabs>
          <w:tab w:val="left" w:pos="1524"/>
        </w:tabs>
        <w:rPr>
          <w:sz w:val="28"/>
          <w:szCs w:val="28"/>
        </w:rPr>
      </w:pPr>
    </w:p>
    <w:p w:rsidR="00C80D16" w:rsidRDefault="00C80D16" w:rsidP="00C80D16">
      <w:pPr>
        <w:tabs>
          <w:tab w:val="left" w:pos="1524"/>
        </w:tabs>
        <w:rPr>
          <w:sz w:val="28"/>
          <w:szCs w:val="28"/>
        </w:rPr>
      </w:pPr>
      <w:r>
        <w:rPr>
          <w:sz w:val="28"/>
          <w:szCs w:val="28"/>
        </w:rPr>
        <w:t xml:space="preserve">Il secondo server (ID 2), lanciato </w:t>
      </w:r>
      <w:r w:rsidR="007E71C4">
        <w:rPr>
          <w:sz w:val="28"/>
          <w:szCs w:val="28"/>
        </w:rPr>
        <w:t>dopo il primo (ID 1)</w:t>
      </w:r>
      <w:r>
        <w:rPr>
          <w:sz w:val="28"/>
          <w:szCs w:val="28"/>
        </w:rPr>
        <w:t xml:space="preserve">, stabilisce una connessione con </w:t>
      </w:r>
      <w:r w:rsidR="007E71C4">
        <w:rPr>
          <w:sz w:val="28"/>
          <w:szCs w:val="28"/>
        </w:rPr>
        <w:t>quest’ultimo,</w:t>
      </w:r>
      <w:del w:id="26" w:author="Alessandro" w:date="2010-09-14T23:06:00Z">
        <w:r w:rsidDel="002A5814">
          <w:rPr>
            <w:sz w:val="28"/>
            <w:szCs w:val="28"/>
          </w:rPr>
          <w:delText xml:space="preserve"> </w:delText>
        </w:r>
        <w:commentRangeStart w:id="27"/>
        <w:r w:rsidDel="002A5814">
          <w:rPr>
            <w:sz w:val="28"/>
            <w:szCs w:val="28"/>
          </w:rPr>
          <w:delText>e</w:delText>
        </w:r>
      </w:del>
      <w:commentRangeEnd w:id="27"/>
      <w:r w:rsidR="002A5814">
        <w:rPr>
          <w:rStyle w:val="Rimandocommento"/>
        </w:rPr>
        <w:commentReference w:id="27"/>
      </w:r>
      <w:del w:id="28" w:author="Alessandro" w:date="2010-09-14T23:06:00Z">
        <w:r w:rsidDel="002A5814">
          <w:rPr>
            <w:sz w:val="28"/>
            <w:szCs w:val="28"/>
          </w:rPr>
          <w:delText xml:space="preserve"> lo considera da questo momento in poi attivo.</w:delText>
        </w:r>
      </w:del>
      <w:ins w:id="29" w:author="Alessandro" w:date="2010-09-14T23:07:00Z">
        <w:r w:rsidR="002A5814">
          <w:rPr>
            <w:sz w:val="28"/>
            <w:szCs w:val="28"/>
          </w:rPr>
          <w:t xml:space="preserve"> e procede a sincronizzare il proprio file system con il file system del server che ha contattato in modo da avere la stessa versione di tutti i file presenti nel file system distribuito.</w:t>
        </w:r>
      </w:ins>
      <w:ins w:id="30" w:author="Alessandro" w:date="2010-09-14T23:08:00Z">
        <w:r w:rsidR="003F4C1D">
          <w:rPr>
            <w:sz w:val="28"/>
            <w:szCs w:val="28"/>
          </w:rPr>
          <w:t xml:space="preserve"> Nella figura in basso possiamo notare come, il server 2 non trovi il server 3. Difatti, ancora non si è proceduto all</w:t>
        </w:r>
        <w:r w:rsidR="003F4C1D">
          <w:rPr>
            <w:sz w:val="28"/>
            <w:szCs w:val="28"/>
          </w:rPr>
          <w:t>’</w:t>
        </w:r>
        <w:r w:rsidR="003F4C1D">
          <w:rPr>
            <w:sz w:val="28"/>
            <w:szCs w:val="28"/>
          </w:rPr>
          <w:t>avvio di tale server. Questa situazione, grazie alla gestione delle failure, non pone un problema in quanto il server 2 prosegue il proprio avvio cercando altri server attivi a cui chiedere l</w:t>
        </w:r>
      </w:ins>
      <w:ins w:id="31" w:author="Alessandro" w:date="2010-09-14T23:09:00Z">
        <w:r w:rsidR="003F4C1D">
          <w:rPr>
            <w:sz w:val="28"/>
            <w:szCs w:val="28"/>
          </w:rPr>
          <w:t>’</w:t>
        </w:r>
        <w:r w:rsidR="003F4C1D">
          <w:rPr>
            <w:sz w:val="28"/>
            <w:szCs w:val="28"/>
          </w:rPr>
          <w:t>aggiornamento del file system.</w:t>
        </w:r>
      </w:ins>
    </w:p>
    <w:p w:rsidR="00C80D16" w:rsidRDefault="00C80D16" w:rsidP="00C80D16">
      <w:pPr>
        <w:tabs>
          <w:tab w:val="left" w:pos="1524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93192" cy="3620901"/>
            <wp:effectExtent l="19050" t="0" r="2658" b="0"/>
            <wp:docPr id="11" name="Immagine 10" descr="3_avviosrepli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avviosreplica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48" cy="36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16" w:rsidRDefault="00C80D16" w:rsidP="00C80D16">
      <w:pPr>
        <w:tabs>
          <w:tab w:val="left" w:pos="1524"/>
        </w:tabs>
        <w:rPr>
          <w:sz w:val="28"/>
          <w:szCs w:val="28"/>
        </w:rPr>
      </w:pPr>
      <w:commentRangeStart w:id="32"/>
      <w:r>
        <w:rPr>
          <w:sz w:val="28"/>
          <w:szCs w:val="28"/>
        </w:rPr>
        <w:t>Viene</w:t>
      </w:r>
      <w:commentRangeEnd w:id="32"/>
      <w:r w:rsidR="003F4C1D">
        <w:rPr>
          <w:rStyle w:val="Rimandocommento"/>
        </w:rPr>
        <w:commentReference w:id="32"/>
      </w:r>
      <w:r>
        <w:rPr>
          <w:sz w:val="28"/>
          <w:szCs w:val="28"/>
        </w:rPr>
        <w:t xml:space="preserve"> fatto partire un client che si connette, dopo un primo tentativo fallimentare sul server con ID 3, spento, al server con ID 1.</w:t>
      </w:r>
    </w:p>
    <w:p w:rsidR="00C80D16" w:rsidRDefault="00C80D16" w:rsidP="00C80D16">
      <w:pPr>
        <w:tabs>
          <w:tab w:val="left" w:pos="1524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662288" cy="2408542"/>
            <wp:effectExtent l="19050" t="0" r="4962" b="0"/>
            <wp:docPr id="12" name="Immagine 11" descr="4_avvioeconnetto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avvioeconnettoclien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891" cy="24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16" w:rsidRDefault="00C80D16" w:rsidP="00C80D16">
      <w:pPr>
        <w:tabs>
          <w:tab w:val="left" w:pos="1524"/>
        </w:tabs>
        <w:rPr>
          <w:sz w:val="28"/>
          <w:szCs w:val="28"/>
        </w:rPr>
      </w:pPr>
      <w:r>
        <w:rPr>
          <w:sz w:val="28"/>
          <w:szCs w:val="28"/>
        </w:rPr>
        <w:br w:type="textWrapping" w:clear="all"/>
        <w:t xml:space="preserve">Da questo momento il server 1 farà da server </w:t>
      </w:r>
      <w:r w:rsidR="005F291D">
        <w:rPr>
          <w:sz w:val="28"/>
          <w:szCs w:val="28"/>
        </w:rPr>
        <w:t>primario</w:t>
      </w:r>
      <w:r>
        <w:rPr>
          <w:sz w:val="28"/>
          <w:szCs w:val="28"/>
        </w:rPr>
        <w:t xml:space="preserve"> per il client</w:t>
      </w:r>
      <w:r w:rsidR="005F291D">
        <w:rPr>
          <w:sz w:val="28"/>
          <w:szCs w:val="28"/>
        </w:rPr>
        <w:t xml:space="preserve"> 1</w:t>
      </w:r>
      <w:r>
        <w:rPr>
          <w:sz w:val="28"/>
          <w:szCs w:val="28"/>
        </w:rPr>
        <w:t>.</w:t>
      </w:r>
      <w:r w:rsidR="003A413A">
        <w:rPr>
          <w:sz w:val="28"/>
          <w:szCs w:val="28"/>
        </w:rPr>
        <w:t xml:space="preserve"> </w:t>
      </w:r>
    </w:p>
    <w:p w:rsidR="005F291D" w:rsidRDefault="003A413A" w:rsidP="00C80D16">
      <w:pPr>
        <w:tabs>
          <w:tab w:val="left" w:pos="1524"/>
        </w:tabs>
        <w:rPr>
          <w:sz w:val="28"/>
          <w:szCs w:val="28"/>
        </w:rPr>
      </w:pPr>
      <w:r>
        <w:rPr>
          <w:sz w:val="28"/>
          <w:szCs w:val="28"/>
        </w:rPr>
        <w:t xml:space="preserve">Viene </w:t>
      </w:r>
      <w:r w:rsidR="005F291D">
        <w:rPr>
          <w:sz w:val="28"/>
          <w:szCs w:val="28"/>
        </w:rPr>
        <w:t xml:space="preserve">intanto </w:t>
      </w:r>
      <w:r>
        <w:rPr>
          <w:sz w:val="28"/>
          <w:szCs w:val="28"/>
        </w:rPr>
        <w:t xml:space="preserve">lanciato un secondo client che verrà utilizzato per la seconda dimostrazione. E’ possibile notare che il DNS, dopo aver inviato </w:t>
      </w:r>
      <w:r w:rsidR="005F291D">
        <w:rPr>
          <w:sz w:val="28"/>
          <w:szCs w:val="28"/>
        </w:rPr>
        <w:t xml:space="preserve">al client precedente (client 1) </w:t>
      </w:r>
      <w:r>
        <w:rPr>
          <w:sz w:val="28"/>
          <w:szCs w:val="28"/>
        </w:rPr>
        <w:t xml:space="preserve">gli ID </w:t>
      </w:r>
      <w:r w:rsidR="005F291D">
        <w:rPr>
          <w:sz w:val="28"/>
          <w:szCs w:val="28"/>
        </w:rPr>
        <w:t xml:space="preserve">dei server </w:t>
      </w:r>
      <w:r>
        <w:rPr>
          <w:sz w:val="28"/>
          <w:szCs w:val="28"/>
        </w:rPr>
        <w:t>3 ed 1, continuerà l’assegnamento circolare</w:t>
      </w:r>
      <w:r w:rsidR="005F291D">
        <w:rPr>
          <w:sz w:val="28"/>
          <w:szCs w:val="28"/>
        </w:rPr>
        <w:t>,</w:t>
      </w:r>
      <w:r>
        <w:rPr>
          <w:sz w:val="28"/>
          <w:szCs w:val="28"/>
        </w:rPr>
        <w:t xml:space="preserve"> assegnando al secondo cl</w:t>
      </w:r>
      <w:r w:rsidR="005F291D">
        <w:rPr>
          <w:sz w:val="28"/>
          <w:szCs w:val="28"/>
        </w:rPr>
        <w:t>ient</w:t>
      </w:r>
      <w:r>
        <w:rPr>
          <w:sz w:val="28"/>
          <w:szCs w:val="28"/>
        </w:rPr>
        <w:t xml:space="preserve"> il server con ID 2</w:t>
      </w:r>
      <w:r w:rsidR="005F291D">
        <w:rPr>
          <w:sz w:val="28"/>
          <w:szCs w:val="28"/>
        </w:rPr>
        <w:t>.</w:t>
      </w:r>
    </w:p>
    <w:p w:rsidR="003A413A" w:rsidRDefault="003A413A" w:rsidP="00C80D16">
      <w:pPr>
        <w:tabs>
          <w:tab w:val="left" w:pos="152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6120130" cy="1140460"/>
            <wp:effectExtent l="19050" t="0" r="0" b="0"/>
            <wp:docPr id="13" name="Immagine 12" descr="5_avvioeconnettocli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avvioeconnettoclient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16" w:rsidRDefault="00C80D16" w:rsidP="00C80D16">
      <w:pPr>
        <w:tabs>
          <w:tab w:val="left" w:pos="1524"/>
        </w:tabs>
        <w:rPr>
          <w:sz w:val="28"/>
          <w:szCs w:val="28"/>
        </w:rPr>
      </w:pPr>
    </w:p>
    <w:p w:rsidR="00E67F29" w:rsidRDefault="003A413A" w:rsidP="00C80D16">
      <w:pPr>
        <w:tabs>
          <w:tab w:val="left" w:pos="1524"/>
        </w:tabs>
        <w:rPr>
          <w:sz w:val="28"/>
          <w:szCs w:val="28"/>
        </w:rPr>
      </w:pPr>
      <w:r>
        <w:rPr>
          <w:sz w:val="28"/>
          <w:szCs w:val="28"/>
        </w:rPr>
        <w:t xml:space="preserve">Tornando al client 1, questo chiederà al server ID 1 l’elenco dei file presenti, mediante il comando “lista file”. </w:t>
      </w:r>
    </w:p>
    <w:p w:rsidR="003A413A" w:rsidRDefault="003A413A" w:rsidP="00C80D16">
      <w:pPr>
        <w:tabs>
          <w:tab w:val="left" w:pos="1524"/>
        </w:tabs>
        <w:rPr>
          <w:sz w:val="28"/>
          <w:szCs w:val="28"/>
        </w:rPr>
      </w:pPr>
      <w:commentRangeStart w:id="33"/>
      <w:r>
        <w:rPr>
          <w:sz w:val="28"/>
          <w:szCs w:val="28"/>
        </w:rPr>
        <w:t xml:space="preserve">E’ stato </w:t>
      </w:r>
      <w:r w:rsidR="00E67F29">
        <w:rPr>
          <w:sz w:val="28"/>
          <w:szCs w:val="28"/>
        </w:rPr>
        <w:t xml:space="preserve">volutamente </w:t>
      </w:r>
      <w:r>
        <w:rPr>
          <w:sz w:val="28"/>
          <w:szCs w:val="28"/>
        </w:rPr>
        <w:t>digitato un comando errato (evidenziato in blu in figura) in modo da testare la gestione del server in caso di input incongruenti da parte del client</w:t>
      </w:r>
      <w:commentRangeEnd w:id="33"/>
      <w:r w:rsidR="003F4C1D">
        <w:rPr>
          <w:rStyle w:val="Rimandocommento"/>
        </w:rPr>
        <w:commentReference w:id="33"/>
      </w:r>
      <w:r>
        <w:rPr>
          <w:sz w:val="28"/>
          <w:szCs w:val="28"/>
        </w:rPr>
        <w:t>. Il server risponde con la lista di coman</w:t>
      </w:r>
      <w:r w:rsidR="00E67F29">
        <w:rPr>
          <w:sz w:val="28"/>
          <w:szCs w:val="28"/>
        </w:rPr>
        <w:t>di che è possibile digitare. I</w:t>
      </w:r>
      <w:r>
        <w:rPr>
          <w:sz w:val="28"/>
          <w:szCs w:val="28"/>
        </w:rPr>
        <w:t xml:space="preserve">n seguito alla </w:t>
      </w:r>
      <w:r w:rsidR="00E67F29">
        <w:rPr>
          <w:sz w:val="28"/>
          <w:szCs w:val="28"/>
        </w:rPr>
        <w:t xml:space="preserve">specifica </w:t>
      </w:r>
      <w:r>
        <w:rPr>
          <w:sz w:val="28"/>
          <w:szCs w:val="28"/>
        </w:rPr>
        <w:t>richiesta del client, viene stampata a video la lista di file testuali su cui è possibile effettuare modifiche.</w:t>
      </w:r>
    </w:p>
    <w:p w:rsidR="00C80D16" w:rsidRDefault="003A413A" w:rsidP="00C80D16">
      <w:pPr>
        <w:tabs>
          <w:tab w:val="left" w:pos="1524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690634" cy="3135812"/>
            <wp:effectExtent l="19050" t="0" r="5316" b="0"/>
            <wp:docPr id="14" name="Immagine 13" descr="6_CL1_chiedelista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CL1_chiedelistafil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536" cy="313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C80D16" w:rsidRDefault="00C80D16" w:rsidP="00C80D16">
      <w:pPr>
        <w:rPr>
          <w:sz w:val="28"/>
          <w:szCs w:val="28"/>
        </w:rPr>
      </w:pPr>
    </w:p>
    <w:p w:rsidR="00C80D16" w:rsidRDefault="00BE3E27" w:rsidP="00C80D16">
      <w:pPr>
        <w:tabs>
          <w:tab w:val="left" w:pos="1055"/>
        </w:tabs>
        <w:rPr>
          <w:sz w:val="28"/>
          <w:szCs w:val="28"/>
        </w:rPr>
      </w:pPr>
      <w:r>
        <w:rPr>
          <w:sz w:val="28"/>
          <w:szCs w:val="28"/>
        </w:rPr>
        <w:t xml:space="preserve">Si vuole scrivere del testo su un file. Il client digita adesso il comando “scrivi file”, a seguito del quale il server chiederà di specificare il nome del file da </w:t>
      </w:r>
      <w:r w:rsidR="00870DC3">
        <w:rPr>
          <w:sz w:val="28"/>
          <w:szCs w:val="28"/>
        </w:rPr>
        <w:t>scrivere</w:t>
      </w:r>
      <w:r>
        <w:rPr>
          <w:sz w:val="28"/>
          <w:szCs w:val="28"/>
        </w:rPr>
        <w:t xml:space="preserve">. Una volta </w:t>
      </w:r>
      <w:r w:rsidR="00870DC3">
        <w:rPr>
          <w:sz w:val="28"/>
          <w:szCs w:val="28"/>
        </w:rPr>
        <w:t xml:space="preserve">specificato il nome e </w:t>
      </w:r>
      <w:r>
        <w:rPr>
          <w:sz w:val="28"/>
          <w:szCs w:val="28"/>
        </w:rPr>
        <w:t>ricevuto l’ok dal server, viene inserito del testo di prova e</w:t>
      </w:r>
      <w:r w:rsidR="00870DC3">
        <w:rPr>
          <w:sz w:val="28"/>
          <w:szCs w:val="28"/>
        </w:rPr>
        <w:t>,</w:t>
      </w:r>
      <w:r>
        <w:rPr>
          <w:sz w:val="28"/>
          <w:szCs w:val="28"/>
        </w:rPr>
        <w:t xml:space="preserve"> dopo aver dato invio, viene </w:t>
      </w:r>
      <w:r w:rsidR="00870DC3">
        <w:rPr>
          <w:sz w:val="28"/>
          <w:szCs w:val="28"/>
        </w:rPr>
        <w:t>inserita</w:t>
      </w:r>
      <w:r>
        <w:rPr>
          <w:sz w:val="28"/>
          <w:szCs w:val="28"/>
        </w:rPr>
        <w:t xml:space="preserve"> la richiesta di </w:t>
      </w:r>
      <w:r w:rsidR="00870DC3">
        <w:rPr>
          <w:sz w:val="28"/>
          <w:szCs w:val="28"/>
        </w:rPr>
        <w:t>salvare le modifiche</w:t>
      </w:r>
      <w:r>
        <w:rPr>
          <w:sz w:val="28"/>
          <w:szCs w:val="28"/>
        </w:rPr>
        <w:t xml:space="preserve">, mediante il comando “commit” da parte del client. </w:t>
      </w:r>
    </w:p>
    <w:p w:rsidR="00BE3E27" w:rsidRDefault="00BE3E27" w:rsidP="00C80D16">
      <w:pPr>
        <w:tabs>
          <w:tab w:val="left" w:pos="1055"/>
        </w:tabs>
        <w:rPr>
          <w:sz w:val="28"/>
          <w:szCs w:val="28"/>
        </w:rPr>
      </w:pPr>
      <w:commentRangeStart w:id="34"/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20130" cy="2122170"/>
            <wp:effectExtent l="19050" t="0" r="0" b="0"/>
            <wp:docPr id="15" name="Immagine 14" descr="7_CL1_scrivi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CL1_scrivi fil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4"/>
      <w:r w:rsidR="003F4C1D">
        <w:rPr>
          <w:rStyle w:val="Rimandocommento"/>
        </w:rPr>
        <w:commentReference w:id="34"/>
      </w:r>
    </w:p>
    <w:p w:rsidR="00C80D16" w:rsidRDefault="00C80D16" w:rsidP="00C80D16">
      <w:pPr>
        <w:tabs>
          <w:tab w:val="left" w:pos="1055"/>
        </w:tabs>
        <w:rPr>
          <w:sz w:val="28"/>
          <w:szCs w:val="28"/>
        </w:rPr>
      </w:pPr>
    </w:p>
    <w:p w:rsidR="00C80D16" w:rsidRDefault="00870DC3" w:rsidP="00C80D16">
      <w:pPr>
        <w:tabs>
          <w:tab w:val="left" w:pos="1055"/>
        </w:tabs>
        <w:rPr>
          <w:sz w:val="28"/>
          <w:szCs w:val="28"/>
        </w:rPr>
      </w:pPr>
      <w:r>
        <w:rPr>
          <w:sz w:val="28"/>
          <w:szCs w:val="28"/>
        </w:rPr>
        <w:t xml:space="preserve">Come è possibile notare con l’aiuto di un </w:t>
      </w:r>
      <w:r w:rsidR="00BE3E27">
        <w:rPr>
          <w:sz w:val="28"/>
          <w:szCs w:val="28"/>
        </w:rPr>
        <w:t xml:space="preserve">editor di testo </w:t>
      </w:r>
      <w:r>
        <w:rPr>
          <w:sz w:val="28"/>
          <w:szCs w:val="28"/>
        </w:rPr>
        <w:t>tenuto nel frattampo aperto sulle risorse del server per comodità, viene indicato che</w:t>
      </w:r>
      <w:r w:rsidR="00BE3E27">
        <w:rPr>
          <w:sz w:val="28"/>
          <w:szCs w:val="28"/>
        </w:rPr>
        <w:t xml:space="preserve"> che il file (presente sulla copia server con ID 1) è stato modificato.</w:t>
      </w:r>
    </w:p>
    <w:p w:rsidR="00BE3E27" w:rsidRDefault="00BE3E27" w:rsidP="00C80D16">
      <w:pPr>
        <w:tabs>
          <w:tab w:val="left" w:pos="1055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638010" cy="2076951"/>
            <wp:effectExtent l="19050" t="0" r="0" b="0"/>
            <wp:docPr id="16" name="Immagine 15" descr="8_file modific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file modificat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191" cy="20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16" w:rsidRDefault="00C80D16" w:rsidP="00C80D16">
      <w:pPr>
        <w:tabs>
          <w:tab w:val="left" w:pos="1055"/>
        </w:tabs>
        <w:rPr>
          <w:sz w:val="28"/>
          <w:szCs w:val="28"/>
        </w:rPr>
      </w:pPr>
    </w:p>
    <w:p w:rsidR="00C80D16" w:rsidRDefault="00921458" w:rsidP="00C80D16">
      <w:pPr>
        <w:tabs>
          <w:tab w:val="left" w:pos="1055"/>
        </w:tabs>
        <w:rPr>
          <w:sz w:val="28"/>
          <w:szCs w:val="28"/>
        </w:rPr>
      </w:pPr>
      <w:r>
        <w:rPr>
          <w:sz w:val="28"/>
          <w:szCs w:val="28"/>
        </w:rPr>
        <w:t>Cliccando su Reload, il file apparirà</w:t>
      </w:r>
      <w:r w:rsidR="00870DC3">
        <w:rPr>
          <w:sz w:val="28"/>
          <w:szCs w:val="28"/>
        </w:rPr>
        <w:t xml:space="preserve"> modificato come segue</w:t>
      </w:r>
      <w:r>
        <w:rPr>
          <w:sz w:val="28"/>
          <w:szCs w:val="28"/>
        </w:rPr>
        <w:t>, mostrando al suo interno la nuova riga che prima era stata digitata dal client “ciao123”.</w:t>
      </w:r>
    </w:p>
    <w:p w:rsidR="00921458" w:rsidRDefault="00921458" w:rsidP="00C80D16">
      <w:pPr>
        <w:tabs>
          <w:tab w:val="left" w:pos="1055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000057" cy="3045728"/>
            <wp:effectExtent l="19050" t="0" r="443" b="0"/>
            <wp:docPr id="17" name="Immagine 16" descr="9_file modifi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_file modifich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130" cy="30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58" w:rsidRDefault="00921458" w:rsidP="00C80D16">
      <w:pPr>
        <w:tabs>
          <w:tab w:val="left" w:pos="1055"/>
        </w:tabs>
        <w:rPr>
          <w:sz w:val="28"/>
          <w:szCs w:val="28"/>
        </w:rPr>
      </w:pPr>
    </w:p>
    <w:p w:rsidR="00333715" w:rsidRDefault="00333715" w:rsidP="00C80D16">
      <w:pPr>
        <w:tabs>
          <w:tab w:val="left" w:pos="1055"/>
        </w:tabs>
        <w:rPr>
          <w:sz w:val="28"/>
          <w:szCs w:val="28"/>
        </w:rPr>
      </w:pPr>
      <w:r>
        <w:rPr>
          <w:sz w:val="28"/>
          <w:szCs w:val="28"/>
        </w:rPr>
        <w:t xml:space="preserve">Le modifiche sono dunque state correttamente registrate sul server ID 1. </w:t>
      </w:r>
    </w:p>
    <w:p w:rsidR="00EA663B" w:rsidRDefault="00333715" w:rsidP="00C80D16">
      <w:pPr>
        <w:tabs>
          <w:tab w:val="left" w:pos="1055"/>
        </w:tabs>
        <w:rPr>
          <w:sz w:val="28"/>
          <w:szCs w:val="28"/>
        </w:rPr>
      </w:pPr>
      <w:r>
        <w:rPr>
          <w:sz w:val="28"/>
          <w:szCs w:val="28"/>
        </w:rPr>
        <w:t xml:space="preserve">La nuova versione del file </w:t>
      </w:r>
      <w:r w:rsidR="005A14CF">
        <w:rPr>
          <w:sz w:val="28"/>
          <w:szCs w:val="28"/>
        </w:rPr>
        <w:t>viene a questo punto</w:t>
      </w:r>
      <w:r>
        <w:rPr>
          <w:sz w:val="28"/>
          <w:szCs w:val="28"/>
        </w:rPr>
        <w:t xml:space="preserve"> propagata ai rimanenti server attivi nella rete, in questo caso il server ID 2. Andando ad esplorare manualmente la directory </w:t>
      </w:r>
      <w:r w:rsidR="00EA663B">
        <w:rPr>
          <w:sz w:val="28"/>
          <w:szCs w:val="28"/>
        </w:rPr>
        <w:t>root del server 2, è infatti possibile notare la presenza del file “marina.txt” con le</w:t>
      </w:r>
      <w:r w:rsidR="005A14CF">
        <w:rPr>
          <w:sz w:val="28"/>
          <w:szCs w:val="28"/>
        </w:rPr>
        <w:t xml:space="preserve"> nuove</w:t>
      </w:r>
      <w:r w:rsidR="00EA663B">
        <w:rPr>
          <w:sz w:val="28"/>
          <w:szCs w:val="28"/>
        </w:rPr>
        <w:t xml:space="preserve"> stringhe inserite.</w:t>
      </w:r>
    </w:p>
    <w:p w:rsidR="00C80D16" w:rsidRDefault="00EA663B" w:rsidP="00C80D16">
      <w:pPr>
        <w:tabs>
          <w:tab w:val="left" w:pos="1055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308401" cy="2711985"/>
            <wp:effectExtent l="19050" t="0" r="0" b="0"/>
            <wp:docPr id="18" name="Immagine 17" descr="10_modifiche propagate a serv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_modifiche propagate a server 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803" cy="27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D16">
        <w:rPr>
          <w:sz w:val="28"/>
          <w:szCs w:val="28"/>
        </w:rPr>
        <w:br w:type="textWrapping" w:clear="all"/>
      </w:r>
    </w:p>
    <w:p w:rsidR="00127DA0" w:rsidRDefault="00127DA0" w:rsidP="00C80D16">
      <w:pPr>
        <w:tabs>
          <w:tab w:val="left" w:pos="1055"/>
        </w:tabs>
        <w:rPr>
          <w:sz w:val="28"/>
          <w:szCs w:val="28"/>
        </w:rPr>
      </w:pPr>
      <w:r>
        <w:rPr>
          <w:sz w:val="28"/>
          <w:szCs w:val="28"/>
        </w:rPr>
        <w:t>Per l’esecuzione di queste operazioni d</w:t>
      </w:r>
      <w:r w:rsidR="00DA4125">
        <w:rPr>
          <w:sz w:val="28"/>
          <w:szCs w:val="28"/>
        </w:rPr>
        <w:t>al p</w:t>
      </w:r>
      <w:r>
        <w:rPr>
          <w:sz w:val="28"/>
          <w:szCs w:val="28"/>
        </w:rPr>
        <w:t>unto di vista dei server</w:t>
      </w:r>
      <w:r w:rsidR="00DA4125">
        <w:rPr>
          <w:sz w:val="28"/>
          <w:szCs w:val="28"/>
        </w:rPr>
        <w:t>, vengono illustrati i passi che essi eseguono per registrare le scritture:</w:t>
      </w:r>
    </w:p>
    <w:p w:rsidR="00E950D5" w:rsidRDefault="00DA4125" w:rsidP="00C80D16">
      <w:pPr>
        <w:tabs>
          <w:tab w:val="left" w:pos="10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il server</w:t>
      </w:r>
      <w:r w:rsidR="00127DA0">
        <w:rPr>
          <w:sz w:val="28"/>
          <w:szCs w:val="28"/>
        </w:rPr>
        <w:t xml:space="preserve"> ID </w:t>
      </w:r>
      <w:r>
        <w:rPr>
          <w:sz w:val="28"/>
          <w:szCs w:val="28"/>
        </w:rPr>
        <w:t xml:space="preserve">1 prende in consegna la richiesta di commit del client ed avvia la richiesta di conferma </w:t>
      </w:r>
      <w:r w:rsidR="00127DA0">
        <w:rPr>
          <w:sz w:val="28"/>
          <w:szCs w:val="28"/>
        </w:rPr>
        <w:t xml:space="preserve">con agrawala </w:t>
      </w:r>
      <w:r>
        <w:rPr>
          <w:sz w:val="28"/>
          <w:szCs w:val="28"/>
        </w:rPr>
        <w:t xml:space="preserve">al server </w:t>
      </w:r>
      <w:r w:rsidR="00127DA0">
        <w:rPr>
          <w:sz w:val="28"/>
          <w:szCs w:val="28"/>
        </w:rPr>
        <w:t xml:space="preserve">ID </w:t>
      </w:r>
      <w:r>
        <w:rPr>
          <w:sz w:val="28"/>
          <w:szCs w:val="28"/>
        </w:rPr>
        <w:t>2. Ricevuta la ris</w:t>
      </w:r>
      <w:r w:rsidR="002D0534">
        <w:rPr>
          <w:sz w:val="28"/>
          <w:szCs w:val="28"/>
        </w:rPr>
        <w:t>posta, procede al salvataggio del file,</w:t>
      </w:r>
      <w:r>
        <w:rPr>
          <w:sz w:val="28"/>
          <w:szCs w:val="28"/>
        </w:rPr>
        <w:t xml:space="preserve"> ed in seguito alla propagazione </w:t>
      </w:r>
      <w:r w:rsidR="002D0534">
        <w:rPr>
          <w:sz w:val="28"/>
          <w:szCs w:val="28"/>
        </w:rPr>
        <w:t>dello stesso</w:t>
      </w:r>
      <w:r>
        <w:rPr>
          <w:sz w:val="28"/>
          <w:szCs w:val="28"/>
        </w:rPr>
        <w:t xml:space="preserve">. </w:t>
      </w:r>
    </w:p>
    <w:p w:rsidR="00DA4125" w:rsidRDefault="00DA4125" w:rsidP="00C80D16">
      <w:pPr>
        <w:tabs>
          <w:tab w:val="left" w:pos="1055"/>
        </w:tabs>
        <w:rPr>
          <w:sz w:val="28"/>
          <w:szCs w:val="28"/>
        </w:rPr>
      </w:pPr>
      <w:commentRangeStart w:id="35"/>
      <w:r>
        <w:rPr>
          <w:noProof/>
          <w:sz w:val="28"/>
          <w:szCs w:val="28"/>
          <w:lang w:val="en-US"/>
        </w:rPr>
        <w:drawing>
          <wp:inline distT="0" distB="0" distL="0" distR="0">
            <wp:extent cx="6120130" cy="4138930"/>
            <wp:effectExtent l="19050" t="0" r="0" b="0"/>
            <wp:docPr id="19" name="Immagine 18" descr="11_server_accettascri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server_accettascrittura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5"/>
      <w:r w:rsidR="003F4C1D">
        <w:rPr>
          <w:rStyle w:val="Rimandocommento"/>
        </w:rPr>
        <w:commentReference w:id="35"/>
      </w:r>
    </w:p>
    <w:p w:rsidR="00C80D16" w:rsidRDefault="00DA4125" w:rsidP="00C80D16">
      <w:pPr>
        <w:tabs>
          <w:tab w:val="left" w:pos="1055"/>
        </w:tabs>
        <w:rPr>
          <w:sz w:val="28"/>
          <w:szCs w:val="28"/>
        </w:rPr>
      </w:pPr>
      <w:r>
        <w:rPr>
          <w:sz w:val="28"/>
          <w:szCs w:val="28"/>
        </w:rPr>
        <w:t>Il server ID 2, dalla sua parte, vede la richiesta, invia la risposta ed in seguito riceve il file aggiornato.</w:t>
      </w:r>
    </w:p>
    <w:p w:rsidR="002D5E64" w:rsidRDefault="002D5E64" w:rsidP="00C80D16">
      <w:pPr>
        <w:tabs>
          <w:tab w:val="left" w:pos="1055"/>
        </w:tabs>
        <w:rPr>
          <w:sz w:val="28"/>
          <w:szCs w:val="28"/>
        </w:rPr>
      </w:pPr>
    </w:p>
    <w:p w:rsidR="002D5E64" w:rsidRDefault="002D5E64" w:rsidP="00C80D16">
      <w:pPr>
        <w:tabs>
          <w:tab w:val="left" w:pos="1055"/>
        </w:tabs>
        <w:rPr>
          <w:sz w:val="28"/>
          <w:szCs w:val="28"/>
        </w:rPr>
      </w:pPr>
      <w:commentRangeStart w:id="36"/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37471" cy="4243018"/>
            <wp:effectExtent l="19050" t="0" r="1329" b="0"/>
            <wp:docPr id="1" name="Immagine 0" descr="12_propagofilesuserver2_agraw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propagofilesuserver2_agrawala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96" cy="42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6"/>
      <w:r w:rsidR="003F4C1D">
        <w:rPr>
          <w:rStyle w:val="Rimandocommento"/>
        </w:rPr>
        <w:commentReference w:id="36"/>
      </w:r>
    </w:p>
    <w:p w:rsidR="00727BAE" w:rsidRDefault="00727BAE" w:rsidP="00DA4125">
      <w:pPr>
        <w:pStyle w:val="Titolo1"/>
      </w:pPr>
    </w:p>
    <w:p w:rsidR="00727BAE" w:rsidRDefault="00727BAE" w:rsidP="00DA4125">
      <w:pPr>
        <w:pStyle w:val="Titolo1"/>
      </w:pPr>
    </w:p>
    <w:p w:rsidR="00727BAE" w:rsidRDefault="00727BAE" w:rsidP="00DA4125">
      <w:pPr>
        <w:pStyle w:val="Titolo1"/>
      </w:pPr>
    </w:p>
    <w:p w:rsidR="00DA4125" w:rsidRDefault="00DA4125" w:rsidP="00DA4125">
      <w:pPr>
        <w:pStyle w:val="Titolo1"/>
      </w:pPr>
      <w:r>
        <w:t>2) Gestione delle scritture concorrenti sullo stesso file</w:t>
      </w:r>
    </w:p>
    <w:p w:rsidR="00DA4125" w:rsidRDefault="00DA4125" w:rsidP="00C80D16">
      <w:pPr>
        <w:tabs>
          <w:tab w:val="left" w:pos="1055"/>
        </w:tabs>
        <w:rPr>
          <w:sz w:val="28"/>
          <w:szCs w:val="28"/>
        </w:rPr>
      </w:pPr>
    </w:p>
    <w:p w:rsidR="00F44112" w:rsidRDefault="00F44112" w:rsidP="00C80D16">
      <w:pPr>
        <w:tabs>
          <w:tab w:val="left" w:pos="1055"/>
        </w:tabs>
        <w:rPr>
          <w:sz w:val="28"/>
          <w:szCs w:val="28"/>
        </w:rPr>
      </w:pPr>
      <w:commentRangeStart w:id="37"/>
      <w:r>
        <w:rPr>
          <w:sz w:val="28"/>
          <w:szCs w:val="28"/>
        </w:rPr>
        <w:t xml:space="preserve">Nel caso di scrittura concorrente, viene innanzitutto svuotato il file “marina.txt”. </w:t>
      </w:r>
      <w:commentRangeEnd w:id="37"/>
      <w:r w:rsidR="00457127">
        <w:rPr>
          <w:rStyle w:val="Rimandocommento"/>
        </w:rPr>
        <w:commentReference w:id="37"/>
      </w:r>
    </w:p>
    <w:p w:rsidR="000F690D" w:rsidRDefault="00F44112" w:rsidP="00C80D16">
      <w:pPr>
        <w:tabs>
          <w:tab w:val="left" w:pos="1055"/>
        </w:tabs>
        <w:rPr>
          <w:sz w:val="28"/>
          <w:szCs w:val="28"/>
        </w:rPr>
      </w:pPr>
      <w:r>
        <w:rPr>
          <w:sz w:val="28"/>
          <w:szCs w:val="28"/>
        </w:rPr>
        <w:t>Il client 1</w:t>
      </w:r>
      <w:r w:rsidR="000F690D">
        <w:rPr>
          <w:sz w:val="28"/>
          <w:szCs w:val="28"/>
        </w:rPr>
        <w:t>,</w:t>
      </w:r>
      <w:r>
        <w:rPr>
          <w:sz w:val="28"/>
          <w:szCs w:val="28"/>
        </w:rPr>
        <w:t xml:space="preserve"> con le stesse operazioni descritte nel punto precedente, provvede</w:t>
      </w:r>
      <w:r w:rsidR="003953E3">
        <w:rPr>
          <w:sz w:val="28"/>
          <w:szCs w:val="28"/>
        </w:rPr>
        <w:t xml:space="preserve"> dunque</w:t>
      </w:r>
      <w:r>
        <w:rPr>
          <w:sz w:val="28"/>
          <w:szCs w:val="28"/>
        </w:rPr>
        <w:t xml:space="preserve"> </w:t>
      </w:r>
      <w:r w:rsidR="003953E3">
        <w:rPr>
          <w:sz w:val="28"/>
          <w:szCs w:val="28"/>
        </w:rPr>
        <w:t>all’inserimento di una nuova stringa</w:t>
      </w:r>
      <w:r>
        <w:rPr>
          <w:sz w:val="28"/>
          <w:szCs w:val="28"/>
        </w:rPr>
        <w:t xml:space="preserve"> dentro al file</w:t>
      </w:r>
      <w:r w:rsidR="003953E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F690D">
        <w:rPr>
          <w:sz w:val="28"/>
          <w:szCs w:val="28"/>
        </w:rPr>
        <w:t xml:space="preserve">inizialmente senza lanciare il comando commit. </w:t>
      </w:r>
    </w:p>
    <w:p w:rsidR="000F690D" w:rsidRDefault="000F690D" w:rsidP="00C80D16">
      <w:pPr>
        <w:tabs>
          <w:tab w:val="left" w:pos="1055"/>
        </w:tabs>
        <w:rPr>
          <w:sz w:val="28"/>
          <w:szCs w:val="28"/>
        </w:rPr>
      </w:pPr>
      <w:r>
        <w:rPr>
          <w:sz w:val="28"/>
          <w:szCs w:val="28"/>
        </w:rPr>
        <w:t>Viene digitato quindi il comando “scrivi file” ed inserita la stringa “ciao123”.</w:t>
      </w:r>
    </w:p>
    <w:p w:rsidR="00C80D16" w:rsidRDefault="00F44112" w:rsidP="00C80D16">
      <w:pPr>
        <w:tabs>
          <w:tab w:val="left" w:pos="1055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20130" cy="4579620"/>
            <wp:effectExtent l="19050" t="0" r="0" b="0"/>
            <wp:docPr id="20" name="Immagine 19" descr="13_scritturaconcorrente_c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_scritturaconcorrente_cl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F44112" w:rsidRDefault="000F690D" w:rsidP="00C80D16">
      <w:pPr>
        <w:tabs>
          <w:tab w:val="left" w:pos="1055"/>
        </w:tabs>
        <w:rPr>
          <w:sz w:val="28"/>
          <w:szCs w:val="28"/>
        </w:rPr>
      </w:pPr>
      <w:r>
        <w:rPr>
          <w:sz w:val="28"/>
          <w:szCs w:val="28"/>
        </w:rPr>
        <w:t>Un secondo client, richiede ad un secondo server l’apertura dello stesso file “marina.txt” digitando il comando “scrivi file” ed immettendo la stringa “ciao444”.</w:t>
      </w:r>
    </w:p>
    <w:p w:rsidR="000F690D" w:rsidRDefault="000F690D" w:rsidP="00C80D16">
      <w:pPr>
        <w:tabs>
          <w:tab w:val="left" w:pos="1055"/>
        </w:tabs>
        <w:rPr>
          <w:sz w:val="28"/>
          <w:szCs w:val="28"/>
        </w:rPr>
      </w:pPr>
      <w:r>
        <w:rPr>
          <w:sz w:val="28"/>
          <w:szCs w:val="28"/>
        </w:rPr>
        <w:t>Nel frattempo il client 1 ha lanciato la richiesta di commit</w:t>
      </w:r>
      <w:r w:rsidR="00E006C9">
        <w:rPr>
          <w:sz w:val="28"/>
          <w:szCs w:val="28"/>
        </w:rPr>
        <w:t xml:space="preserve"> (figura in alto, seconda parte evidenziata in blu)</w:t>
      </w:r>
      <w:r>
        <w:rPr>
          <w:sz w:val="28"/>
          <w:szCs w:val="28"/>
        </w:rPr>
        <w:t>, ed ora anche il client 2 lancia la richiesta di commit, che andrà a buon fine in quanto il primo client ha già completato il suo lavoro.</w:t>
      </w:r>
    </w:p>
    <w:p w:rsidR="000F690D" w:rsidRDefault="000F690D" w:rsidP="00C80D16">
      <w:pPr>
        <w:tabs>
          <w:tab w:val="left" w:pos="1055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20130" cy="4621530"/>
            <wp:effectExtent l="19050" t="0" r="0" b="0"/>
            <wp:docPr id="21" name="Immagine 20" descr="14_scritturaconcorrente_c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_scritturaconcorrente_cl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4A" w:rsidRDefault="002B654A" w:rsidP="00C80D16">
      <w:pPr>
        <w:tabs>
          <w:tab w:val="left" w:pos="1055"/>
        </w:tabs>
        <w:rPr>
          <w:sz w:val="28"/>
          <w:szCs w:val="28"/>
        </w:rPr>
      </w:pPr>
    </w:p>
    <w:p w:rsidR="002B654A" w:rsidRDefault="002B654A" w:rsidP="00C80D16">
      <w:pPr>
        <w:tabs>
          <w:tab w:val="left" w:pos="1055"/>
        </w:tabs>
        <w:rPr>
          <w:sz w:val="28"/>
          <w:szCs w:val="28"/>
        </w:rPr>
      </w:pPr>
      <w:r>
        <w:rPr>
          <w:sz w:val="28"/>
          <w:szCs w:val="28"/>
        </w:rPr>
        <w:t xml:space="preserve">Andando ad aprire il file su uno dei due server, esso conterrà </w:t>
      </w:r>
      <w:r w:rsidR="00E006C9">
        <w:rPr>
          <w:sz w:val="28"/>
          <w:szCs w:val="28"/>
        </w:rPr>
        <w:t xml:space="preserve">infatti </w:t>
      </w:r>
      <w:r>
        <w:rPr>
          <w:sz w:val="28"/>
          <w:szCs w:val="28"/>
        </w:rPr>
        <w:t>le stringhe nell</w:t>
      </w:r>
      <w:r w:rsidR="00E006C9">
        <w:rPr>
          <w:sz w:val="28"/>
          <w:szCs w:val="28"/>
        </w:rPr>
        <w:t xml:space="preserve">o stesso </w:t>
      </w:r>
      <w:r>
        <w:rPr>
          <w:sz w:val="28"/>
          <w:szCs w:val="28"/>
        </w:rPr>
        <w:t xml:space="preserve">ordine </w:t>
      </w:r>
      <w:r w:rsidR="00E006C9">
        <w:rPr>
          <w:sz w:val="28"/>
          <w:szCs w:val="28"/>
        </w:rPr>
        <w:t xml:space="preserve">sequenziale </w:t>
      </w:r>
      <w:r>
        <w:rPr>
          <w:sz w:val="28"/>
          <w:szCs w:val="28"/>
        </w:rPr>
        <w:t xml:space="preserve">delle commit. </w:t>
      </w:r>
    </w:p>
    <w:p w:rsidR="002B654A" w:rsidRDefault="002B654A" w:rsidP="00C80D16">
      <w:pPr>
        <w:tabs>
          <w:tab w:val="left" w:pos="1055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055164" cy="2317898"/>
            <wp:effectExtent l="19050" t="0" r="2486" b="0"/>
            <wp:docPr id="22" name="Immagine 21" descr="15_filemodificat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_filemodificatoA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601" cy="23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4A" w:rsidRDefault="002B654A" w:rsidP="002B654A">
      <w:pPr>
        <w:rPr>
          <w:sz w:val="28"/>
          <w:szCs w:val="28"/>
        </w:rPr>
      </w:pPr>
    </w:p>
    <w:p w:rsidR="002B654A" w:rsidRDefault="002B654A" w:rsidP="002B654A">
      <w:pPr>
        <w:tabs>
          <w:tab w:val="left" w:pos="904"/>
        </w:tabs>
        <w:rPr>
          <w:sz w:val="28"/>
          <w:szCs w:val="28"/>
        </w:rPr>
      </w:pPr>
      <w:r>
        <w:rPr>
          <w:sz w:val="28"/>
          <w:szCs w:val="28"/>
        </w:rPr>
        <w:t xml:space="preserve">Sull’altro server il risultato sarà </w:t>
      </w:r>
      <w:r w:rsidR="003C433D">
        <w:rPr>
          <w:sz w:val="28"/>
          <w:szCs w:val="28"/>
        </w:rPr>
        <w:t xml:space="preserve">ovviamente </w:t>
      </w:r>
      <w:r>
        <w:rPr>
          <w:sz w:val="28"/>
          <w:szCs w:val="28"/>
        </w:rPr>
        <w:t>lo stesso.</w:t>
      </w:r>
    </w:p>
    <w:p w:rsidR="002B654A" w:rsidRDefault="002B654A" w:rsidP="002B654A">
      <w:pPr>
        <w:tabs>
          <w:tab w:val="left" w:pos="904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489155" cy="2064787"/>
            <wp:effectExtent l="19050" t="0" r="6645" b="0"/>
            <wp:docPr id="23" name="Immagine 22" descr="16_filemodificat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_filemodificatoB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543" cy="206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4A" w:rsidRDefault="002B654A" w:rsidP="002B654A">
      <w:pPr>
        <w:tabs>
          <w:tab w:val="left" w:pos="904"/>
        </w:tabs>
        <w:rPr>
          <w:sz w:val="28"/>
          <w:szCs w:val="28"/>
        </w:rPr>
      </w:pPr>
    </w:p>
    <w:p w:rsidR="002B654A" w:rsidRPr="002B654A" w:rsidRDefault="002B654A" w:rsidP="002B654A">
      <w:pPr>
        <w:tabs>
          <w:tab w:val="left" w:pos="904"/>
        </w:tabs>
        <w:rPr>
          <w:sz w:val="28"/>
          <w:szCs w:val="28"/>
        </w:rPr>
      </w:pPr>
    </w:p>
    <w:sectPr w:rsidR="002B654A" w:rsidRPr="002B654A" w:rsidSect="00D15C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lessandro" w:date="2010-09-14T23:06:00Z" w:initials="A">
    <w:p w:rsidR="002A5814" w:rsidRDefault="002A5814">
      <w:pPr>
        <w:pStyle w:val="Testocommento"/>
      </w:pPr>
      <w:r>
        <w:rPr>
          <w:rStyle w:val="Rimandocommento"/>
        </w:rPr>
        <w:annotationRef/>
      </w:r>
      <w:r>
        <w:t>Se è senza failure, perché non avii il terzo server? Ahahahahahah :D</w:t>
      </w:r>
    </w:p>
  </w:comment>
  <w:comment w:id="27" w:author="Alessandro" w:date="2010-09-14T23:06:00Z" w:initials="A">
    <w:p w:rsidR="002A5814" w:rsidRDefault="002A5814">
      <w:pPr>
        <w:pStyle w:val="Testocommento"/>
      </w:pPr>
      <w:r>
        <w:rPr>
          <w:rStyle w:val="Rimandocommento"/>
        </w:rPr>
        <w:annotationRef/>
      </w:r>
      <w:r>
        <w:t xml:space="preserve">No, non gliene frega niente se è attivo o no :D </w:t>
      </w:r>
    </w:p>
  </w:comment>
  <w:comment w:id="32" w:author="Alessandro" w:date="2010-09-14T23:09:00Z" w:initials="A">
    <w:p w:rsidR="003F4C1D" w:rsidRDefault="003F4C1D">
      <w:pPr>
        <w:pStyle w:val="Testocommento"/>
      </w:pPr>
      <w:r>
        <w:rPr>
          <w:rStyle w:val="Rimandocommento"/>
        </w:rPr>
        <w:annotationRef/>
      </w:r>
      <w:r>
        <w:t>Considerando che è senza failure, dovrestsi fare uno screen del terzo server che si avvia senza problemi e non ha errori di connessione. E dovresti fare lo screen del client che si connette senza errori.</w:t>
      </w:r>
    </w:p>
  </w:comment>
  <w:comment w:id="33" w:author="Alessandro" w:date="2010-09-14T23:10:00Z" w:initials="A">
    <w:p w:rsidR="003F4C1D" w:rsidRDefault="003F4C1D">
      <w:pPr>
        <w:pStyle w:val="Testocommento"/>
      </w:pPr>
      <w:r>
        <w:rPr>
          <w:rStyle w:val="Rimandocommento"/>
        </w:rPr>
        <w:annotationRef/>
      </w:r>
      <w:r>
        <w:t>Comportamento bizantino. Stronzate a parte, non dì che è stato digitato per testare comportamenti incongrui.. dì che volevi vedè se si impallava il mondo o no :D</w:t>
      </w:r>
    </w:p>
  </w:comment>
  <w:comment w:id="34" w:author="Alessandro" w:date="2010-09-14T23:12:00Z" w:initials="A">
    <w:p w:rsidR="003F4C1D" w:rsidRDefault="003F4C1D">
      <w:pPr>
        <w:pStyle w:val="Testocommento"/>
      </w:pPr>
      <w:r>
        <w:rPr>
          <w:rStyle w:val="Rimandocommento"/>
        </w:rPr>
        <w:annotationRef/>
      </w:r>
      <w:r>
        <w:t>Uhm… su sto screenshot è successo qualcosa che non doveva succedere :D In partica non ti ha fatto correttamente il commit. Domani vado su linux e controllo il funzionamento va</w:t>
      </w:r>
    </w:p>
  </w:comment>
  <w:comment w:id="35" w:author="Alessandro" w:date="2010-09-14T23:15:00Z" w:initials="A">
    <w:p w:rsidR="003F4C1D" w:rsidRDefault="003F4C1D">
      <w:pPr>
        <w:pStyle w:val="Testocommento"/>
      </w:pPr>
      <w:r>
        <w:rPr>
          <w:rStyle w:val="Rimandocommento"/>
        </w:rPr>
        <w:annotationRef/>
      </w:r>
      <w:r>
        <w:t>Pure qui mesà che c’è qualcosa che non va. Il server ha inviato la richiesta e s’è risposto da solo mi pare. MEsà che le porte dei due server sono identiche, ecco perché non funziona na mazza :D</w:t>
      </w:r>
    </w:p>
  </w:comment>
  <w:comment w:id="36" w:author="Alessandro" w:date="2010-09-14T23:15:00Z" w:initials="A">
    <w:p w:rsidR="003F4C1D" w:rsidRDefault="003F4C1D">
      <w:pPr>
        <w:pStyle w:val="Testocommento"/>
      </w:pPr>
      <w:r>
        <w:rPr>
          <w:rStyle w:val="Rimandocommento"/>
        </w:rPr>
        <w:annotationRef/>
      </w:r>
      <w:r>
        <w:t>Idem qua.</w:t>
      </w:r>
    </w:p>
  </w:comment>
  <w:comment w:id="37" w:author="Alessandro" w:date="2010-09-14T23:18:00Z" w:initials="A">
    <w:p w:rsidR="00457127" w:rsidRDefault="00457127">
      <w:pPr>
        <w:pStyle w:val="Testocommento"/>
      </w:pPr>
      <w:r>
        <w:rPr>
          <w:rStyle w:val="Rimandocommento"/>
        </w:rPr>
        <w:annotationRef/>
      </w:r>
      <w:r>
        <w:t>EEEEEEhhhh? Ovvero? Che intendi per svuotato? Cmq devo rivedere il funzionamento del commit. S’è fatta pure na certa e continuo domani a leggere. Ho letto quello che hai scritto sotto ma non ho la forza mentale per seguire la logica :D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800" w:rsidRDefault="00964800" w:rsidP="00C80D16">
      <w:pPr>
        <w:spacing w:after="0" w:line="240" w:lineRule="auto"/>
      </w:pPr>
      <w:r>
        <w:separator/>
      </w:r>
    </w:p>
  </w:endnote>
  <w:endnote w:type="continuationSeparator" w:id="0">
    <w:p w:rsidR="00964800" w:rsidRDefault="00964800" w:rsidP="00C8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800" w:rsidRDefault="00964800" w:rsidP="00C80D16">
      <w:pPr>
        <w:spacing w:after="0" w:line="240" w:lineRule="auto"/>
      </w:pPr>
      <w:r>
        <w:separator/>
      </w:r>
    </w:p>
  </w:footnote>
  <w:footnote w:type="continuationSeparator" w:id="0">
    <w:p w:rsidR="00964800" w:rsidRDefault="00964800" w:rsidP="00C80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C82"/>
    <w:multiLevelType w:val="hybridMultilevel"/>
    <w:tmpl w:val="D988AD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16193"/>
    <w:multiLevelType w:val="hybridMultilevel"/>
    <w:tmpl w:val="166EB7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F6C12"/>
    <w:multiLevelType w:val="hybridMultilevel"/>
    <w:tmpl w:val="2A5C66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trackRevision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06EF"/>
    <w:rsid w:val="00031F50"/>
    <w:rsid w:val="000F690D"/>
    <w:rsid w:val="00121ABF"/>
    <w:rsid w:val="00127DA0"/>
    <w:rsid w:val="002806EF"/>
    <w:rsid w:val="002A5814"/>
    <w:rsid w:val="002B654A"/>
    <w:rsid w:val="002C3EE4"/>
    <w:rsid w:val="002D0534"/>
    <w:rsid w:val="002D5E64"/>
    <w:rsid w:val="00333715"/>
    <w:rsid w:val="003953E3"/>
    <w:rsid w:val="003A413A"/>
    <w:rsid w:val="003C433D"/>
    <w:rsid w:val="003F4C1D"/>
    <w:rsid w:val="00457127"/>
    <w:rsid w:val="004972D6"/>
    <w:rsid w:val="005670FB"/>
    <w:rsid w:val="005A14CF"/>
    <w:rsid w:val="005B5965"/>
    <w:rsid w:val="005F291D"/>
    <w:rsid w:val="00657DA1"/>
    <w:rsid w:val="00727BAE"/>
    <w:rsid w:val="00793300"/>
    <w:rsid w:val="007E71C4"/>
    <w:rsid w:val="00870DC3"/>
    <w:rsid w:val="008718DE"/>
    <w:rsid w:val="00915C05"/>
    <w:rsid w:val="00921458"/>
    <w:rsid w:val="00964800"/>
    <w:rsid w:val="00B3555B"/>
    <w:rsid w:val="00BD570F"/>
    <w:rsid w:val="00BE3E27"/>
    <w:rsid w:val="00C80D16"/>
    <w:rsid w:val="00D15C85"/>
    <w:rsid w:val="00D42389"/>
    <w:rsid w:val="00DA4125"/>
    <w:rsid w:val="00DA7E91"/>
    <w:rsid w:val="00DF462E"/>
    <w:rsid w:val="00E006C9"/>
    <w:rsid w:val="00E54374"/>
    <w:rsid w:val="00E67F29"/>
    <w:rsid w:val="00E950D5"/>
    <w:rsid w:val="00EA663B"/>
    <w:rsid w:val="00EE4C59"/>
    <w:rsid w:val="00F44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5C85"/>
  </w:style>
  <w:style w:type="paragraph" w:styleId="Titolo1">
    <w:name w:val="heading 1"/>
    <w:basedOn w:val="Normale"/>
    <w:next w:val="Normale"/>
    <w:link w:val="Titolo1Carattere"/>
    <w:uiPriority w:val="9"/>
    <w:qFormat/>
    <w:rsid w:val="00871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806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06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8718D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71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71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718D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C80D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80D16"/>
  </w:style>
  <w:style w:type="paragraph" w:styleId="Pidipagina">
    <w:name w:val="footer"/>
    <w:basedOn w:val="Normale"/>
    <w:link w:val="PidipaginaCarattere"/>
    <w:uiPriority w:val="99"/>
    <w:semiHidden/>
    <w:unhideWhenUsed/>
    <w:rsid w:val="00C80D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80D16"/>
  </w:style>
  <w:style w:type="character" w:styleId="Rimandocommento">
    <w:name w:val="annotation reference"/>
    <w:basedOn w:val="Carpredefinitoparagrafo"/>
    <w:uiPriority w:val="99"/>
    <w:semiHidden/>
    <w:unhideWhenUsed/>
    <w:rsid w:val="002A581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A581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A581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A581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A58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4D0D6-5B5B-4D96-9A0D-064356224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g.tuzzolino</dc:creator>
  <cp:keywords/>
  <dc:description/>
  <cp:lastModifiedBy>Alessandro</cp:lastModifiedBy>
  <cp:revision>31</cp:revision>
  <dcterms:created xsi:type="dcterms:W3CDTF">2010-09-12T18:21:00Z</dcterms:created>
  <dcterms:modified xsi:type="dcterms:W3CDTF">2010-09-14T21:18:00Z</dcterms:modified>
</cp:coreProperties>
</file>