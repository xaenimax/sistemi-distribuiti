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B4" w:rsidRPr="00472FB4" w:rsidRDefault="005B61F0" w:rsidP="00F52989">
      <w:pPr>
        <w:pStyle w:val="Titolo"/>
      </w:pPr>
      <w:r>
        <w:t>Introduzione</w:t>
      </w:r>
      <w:r w:rsidR="00E2402C">
        <w:t xml:space="preserve"> </w:t>
      </w:r>
      <w:r>
        <w:t>+ A</w:t>
      </w:r>
      <w:r w:rsidR="00E2402C">
        <w:t xml:space="preserve">nalisi del dominio </w:t>
      </w:r>
      <w:r>
        <w:t>(</w:t>
      </w:r>
      <w:r w:rsidR="00E2402C">
        <w:t xml:space="preserve"> </w:t>
      </w:r>
      <w:r w:rsidR="00E2402C" w:rsidRPr="00754543">
        <w:t>consistenza primary</w:t>
      </w:r>
      <w:r>
        <w:t>, proprietà</w:t>
      </w:r>
      <w:r w:rsidR="00F52989">
        <w:t xml:space="preserve"> AC</w:t>
      </w:r>
      <w:r>
        <w:t>ID, algoritmo R</w:t>
      </w:r>
      <w:r w:rsidR="00DB0D03">
        <w:t>-</w:t>
      </w:r>
      <w:r>
        <w:t>A,</w:t>
      </w:r>
      <w:r w:rsidR="00E2402C">
        <w:t xml:space="preserve"> fail</w:t>
      </w:r>
      <w:r w:rsidR="00056B29">
        <w:t>ure assegnate</w:t>
      </w:r>
      <w:r w:rsidR="00472FB4" w:rsidRPr="00472FB4">
        <w:t>)</w:t>
      </w:r>
      <w:r>
        <w:t xml:space="preserve"> in relazione alle scelte effettuate</w:t>
      </w:r>
      <w:r w:rsidR="00754543">
        <w:t xml:space="preserve"> </w:t>
      </w:r>
    </w:p>
    <w:p w:rsidR="00472FB4" w:rsidRPr="00472FB4" w:rsidRDefault="00840364" w:rsidP="00C316BA">
      <w:pPr>
        <w:jc w:val="both"/>
        <w:rPr>
          <w:sz w:val="28"/>
          <w:szCs w:val="28"/>
        </w:rPr>
      </w:pPr>
      <w:r>
        <w:rPr>
          <w:sz w:val="28"/>
          <w:szCs w:val="28"/>
        </w:rPr>
        <w:t>In</w:t>
      </w:r>
      <w:r w:rsidR="00472FB4" w:rsidRPr="00472FB4">
        <w:rPr>
          <w:sz w:val="28"/>
          <w:szCs w:val="28"/>
        </w:rPr>
        <w:t xml:space="preserve"> ambiente clien</w:t>
      </w:r>
      <w:r>
        <w:rPr>
          <w:sz w:val="28"/>
          <w:szCs w:val="28"/>
        </w:rPr>
        <w:t xml:space="preserve">t-server, le risorse </w:t>
      </w:r>
      <w:r w:rsidR="00ED6C5C">
        <w:rPr>
          <w:sz w:val="28"/>
          <w:szCs w:val="28"/>
        </w:rPr>
        <w:t>si trovano spesso ad essere</w:t>
      </w:r>
      <w:r w:rsidR="00472FB4" w:rsidRPr="00472FB4">
        <w:rPr>
          <w:sz w:val="28"/>
          <w:szCs w:val="28"/>
        </w:rPr>
        <w:t xml:space="preserve"> condivise tra </w:t>
      </w:r>
      <w:r>
        <w:rPr>
          <w:sz w:val="28"/>
          <w:szCs w:val="28"/>
        </w:rPr>
        <w:t>i vari client all'interno della</w:t>
      </w:r>
      <w:r w:rsidR="00472FB4" w:rsidRPr="00472FB4">
        <w:rPr>
          <w:sz w:val="28"/>
          <w:szCs w:val="28"/>
        </w:rPr>
        <w:t xml:space="preserve"> rete. L'acces</w:t>
      </w:r>
      <w:r>
        <w:rPr>
          <w:sz w:val="28"/>
          <w:szCs w:val="28"/>
        </w:rPr>
        <w:t>so a tali risorse deve avvenire</w:t>
      </w:r>
      <w:r w:rsidR="00ED6C5C">
        <w:rPr>
          <w:sz w:val="28"/>
          <w:szCs w:val="28"/>
        </w:rPr>
        <w:t xml:space="preserve"> </w:t>
      </w:r>
      <w:r w:rsidR="00472FB4" w:rsidRPr="00472FB4">
        <w:rPr>
          <w:sz w:val="28"/>
          <w:szCs w:val="28"/>
        </w:rPr>
        <w:t xml:space="preserve">in modo trasparente alla concorrenza, un compito non semplice da gestire ed implementare all'interno di ciascuno dei singoli server che </w:t>
      </w:r>
      <w:r w:rsidR="00B25870">
        <w:rPr>
          <w:sz w:val="28"/>
          <w:szCs w:val="28"/>
        </w:rPr>
        <w:t>rendono</w:t>
      </w:r>
      <w:r w:rsidR="00C316BA">
        <w:rPr>
          <w:sz w:val="28"/>
          <w:szCs w:val="28"/>
        </w:rPr>
        <w:t xml:space="preserve"> usufruibile il servizio comune</w:t>
      </w:r>
      <w:r w:rsidR="00472FB4" w:rsidRPr="00472FB4">
        <w:rPr>
          <w:sz w:val="28"/>
          <w:szCs w:val="28"/>
        </w:rPr>
        <w:t>.</w:t>
      </w:r>
    </w:p>
    <w:p w:rsidR="00472FB4" w:rsidRPr="00472FB4" w:rsidRDefault="00472FB4" w:rsidP="00C316BA">
      <w:pPr>
        <w:jc w:val="both"/>
        <w:rPr>
          <w:sz w:val="28"/>
          <w:szCs w:val="28"/>
        </w:rPr>
      </w:pPr>
      <w:r w:rsidRPr="00472FB4">
        <w:rPr>
          <w:sz w:val="28"/>
          <w:szCs w:val="28"/>
        </w:rPr>
        <w:t>Un filesystem distribuito</w:t>
      </w:r>
      <w:r w:rsidR="00552028">
        <w:rPr>
          <w:sz w:val="28"/>
          <w:szCs w:val="28"/>
        </w:rPr>
        <w:t>, o più brevemente DFS,</w:t>
      </w:r>
      <w:r w:rsidRPr="00472FB4">
        <w:rPr>
          <w:sz w:val="28"/>
          <w:szCs w:val="28"/>
        </w:rPr>
        <w:t xml:space="preserve"> prevede che </w:t>
      </w:r>
      <w:r w:rsidR="00F81046">
        <w:rPr>
          <w:sz w:val="28"/>
          <w:szCs w:val="28"/>
        </w:rPr>
        <w:t>siano presenti</w:t>
      </w:r>
      <w:r w:rsidR="00C316BA">
        <w:rPr>
          <w:sz w:val="28"/>
          <w:szCs w:val="28"/>
        </w:rPr>
        <w:t xml:space="preserve"> </w:t>
      </w:r>
      <w:r w:rsidR="008A6558">
        <w:rPr>
          <w:sz w:val="28"/>
          <w:szCs w:val="28"/>
        </w:rPr>
        <w:t xml:space="preserve">uno o più </w:t>
      </w:r>
      <w:r w:rsidR="008A6558" w:rsidRPr="008A6558">
        <w:rPr>
          <w:i/>
          <w:sz w:val="28"/>
          <w:szCs w:val="28"/>
        </w:rPr>
        <w:t>file-</w:t>
      </w:r>
      <w:r w:rsidRPr="008A6558">
        <w:rPr>
          <w:i/>
          <w:sz w:val="28"/>
          <w:szCs w:val="28"/>
        </w:rPr>
        <w:t>server</w:t>
      </w:r>
      <w:r w:rsidR="00C316BA">
        <w:rPr>
          <w:sz w:val="28"/>
          <w:szCs w:val="28"/>
        </w:rPr>
        <w:t>,</w:t>
      </w:r>
      <w:r w:rsidRPr="00472FB4">
        <w:rPr>
          <w:sz w:val="28"/>
          <w:szCs w:val="28"/>
        </w:rPr>
        <w:t xml:space="preserve"> </w:t>
      </w:r>
      <w:r w:rsidR="00C316BA">
        <w:rPr>
          <w:sz w:val="28"/>
          <w:szCs w:val="28"/>
        </w:rPr>
        <w:t>atti a memorizzare</w:t>
      </w:r>
      <w:r w:rsidR="00CD602E">
        <w:rPr>
          <w:sz w:val="28"/>
          <w:szCs w:val="28"/>
        </w:rPr>
        <w:t xml:space="preserve"> file che possono essere letti e</w:t>
      </w:r>
      <w:r w:rsidRPr="00472FB4">
        <w:rPr>
          <w:sz w:val="28"/>
          <w:szCs w:val="28"/>
        </w:rPr>
        <w:t xml:space="preserve"> scritti (od anche</w:t>
      </w:r>
      <w:r w:rsidR="00CD602E">
        <w:rPr>
          <w:sz w:val="28"/>
          <w:szCs w:val="28"/>
        </w:rPr>
        <w:t xml:space="preserve"> essere</w:t>
      </w:r>
      <w:r w:rsidRPr="00472FB4">
        <w:rPr>
          <w:sz w:val="28"/>
          <w:szCs w:val="28"/>
        </w:rPr>
        <w:t xml:space="preserve"> inviati, ricevuti, creati) da più client </w:t>
      </w:r>
      <w:r w:rsidR="00CD602E">
        <w:rPr>
          <w:sz w:val="28"/>
          <w:szCs w:val="28"/>
        </w:rPr>
        <w:t>contemporaneamente, e che sono inoltre</w:t>
      </w:r>
      <w:r w:rsidRPr="00472FB4">
        <w:rPr>
          <w:sz w:val="28"/>
          <w:szCs w:val="28"/>
        </w:rPr>
        <w:t xml:space="preserve"> </w:t>
      </w:r>
      <w:r w:rsidR="008A6558">
        <w:rPr>
          <w:sz w:val="28"/>
          <w:szCs w:val="28"/>
        </w:rPr>
        <w:t xml:space="preserve">organizzati e sincronizzati nelle loro molteplici copie, </w:t>
      </w:r>
      <w:r w:rsidRPr="00472FB4">
        <w:rPr>
          <w:sz w:val="28"/>
          <w:szCs w:val="28"/>
        </w:rPr>
        <w:t xml:space="preserve">in modo che tutto il sistema venga percepito dall'esterno come </w:t>
      </w:r>
      <w:r w:rsidR="008A6558">
        <w:rPr>
          <w:sz w:val="28"/>
          <w:szCs w:val="28"/>
        </w:rPr>
        <w:t>una struttura singola</w:t>
      </w:r>
      <w:r w:rsidRPr="00472FB4">
        <w:rPr>
          <w:sz w:val="28"/>
          <w:szCs w:val="28"/>
        </w:rPr>
        <w:t xml:space="preserve"> ed affidabile.</w:t>
      </w:r>
    </w:p>
    <w:p w:rsidR="00CC3CEC" w:rsidRDefault="00472FB4" w:rsidP="00C316BA">
      <w:pPr>
        <w:jc w:val="both"/>
        <w:rPr>
          <w:sz w:val="28"/>
          <w:szCs w:val="28"/>
        </w:rPr>
      </w:pPr>
      <w:r w:rsidRPr="00472FB4">
        <w:rPr>
          <w:sz w:val="28"/>
          <w:szCs w:val="28"/>
        </w:rPr>
        <w:t xml:space="preserve">Lo scopo di un </w:t>
      </w:r>
      <w:r w:rsidR="00CD602E">
        <w:rPr>
          <w:sz w:val="28"/>
          <w:szCs w:val="28"/>
        </w:rPr>
        <w:t>DFS così definito</w:t>
      </w:r>
      <w:r w:rsidR="00552028">
        <w:rPr>
          <w:sz w:val="28"/>
          <w:szCs w:val="28"/>
        </w:rPr>
        <w:t xml:space="preserve"> </w:t>
      </w:r>
      <w:r w:rsidRPr="00472FB4">
        <w:rPr>
          <w:sz w:val="28"/>
          <w:szCs w:val="28"/>
        </w:rPr>
        <w:t xml:space="preserve">è </w:t>
      </w:r>
      <w:r w:rsidR="00552028">
        <w:rPr>
          <w:sz w:val="28"/>
          <w:szCs w:val="28"/>
        </w:rPr>
        <w:t xml:space="preserve">dunque </w:t>
      </w:r>
      <w:r w:rsidRPr="00472FB4">
        <w:rPr>
          <w:sz w:val="28"/>
          <w:szCs w:val="28"/>
        </w:rPr>
        <w:t>quello</w:t>
      </w:r>
      <w:r w:rsidR="00B958EA">
        <w:rPr>
          <w:sz w:val="28"/>
          <w:szCs w:val="28"/>
        </w:rPr>
        <w:t xml:space="preserve"> di far beneficiare </w:t>
      </w:r>
      <w:r w:rsidRPr="00472FB4">
        <w:rPr>
          <w:sz w:val="28"/>
          <w:szCs w:val="28"/>
        </w:rPr>
        <w:t xml:space="preserve">gli utenti di una maggiore disponibilità dei dati, e gli amministratori </w:t>
      </w:r>
      <w:r w:rsidR="00A335FF">
        <w:rPr>
          <w:sz w:val="28"/>
          <w:szCs w:val="28"/>
        </w:rPr>
        <w:t xml:space="preserve">del sistema </w:t>
      </w:r>
      <w:r w:rsidRPr="00472FB4">
        <w:rPr>
          <w:sz w:val="28"/>
          <w:szCs w:val="28"/>
        </w:rPr>
        <w:t>di un miglior bilanciame</w:t>
      </w:r>
      <w:r w:rsidR="00552028">
        <w:rPr>
          <w:sz w:val="28"/>
          <w:szCs w:val="28"/>
        </w:rPr>
        <w:t>nto del carico</w:t>
      </w:r>
      <w:r w:rsidRPr="00472FB4">
        <w:rPr>
          <w:sz w:val="28"/>
          <w:szCs w:val="28"/>
        </w:rPr>
        <w:t>.</w:t>
      </w:r>
    </w:p>
    <w:p w:rsidR="002A251E" w:rsidRDefault="00087828" w:rsidP="00C316BA">
      <w:pPr>
        <w:jc w:val="both"/>
        <w:rPr>
          <w:sz w:val="28"/>
          <w:szCs w:val="28"/>
        </w:rPr>
      </w:pPr>
      <w:r>
        <w:rPr>
          <w:sz w:val="28"/>
          <w:szCs w:val="28"/>
        </w:rPr>
        <w:t>Un DFS</w:t>
      </w:r>
      <w:r w:rsidR="00AD37A8">
        <w:rPr>
          <w:sz w:val="28"/>
          <w:szCs w:val="28"/>
        </w:rPr>
        <w:t>,</w:t>
      </w:r>
      <w:r w:rsidR="002A251E">
        <w:rPr>
          <w:sz w:val="28"/>
          <w:szCs w:val="28"/>
        </w:rPr>
        <w:t xml:space="preserve"> rispetto </w:t>
      </w:r>
      <w:r w:rsidR="00AD37A8">
        <w:rPr>
          <w:sz w:val="28"/>
          <w:szCs w:val="28"/>
        </w:rPr>
        <w:t>ad un filesystem</w:t>
      </w:r>
      <w:r w:rsidR="002A251E" w:rsidRPr="00AD37A8">
        <w:rPr>
          <w:sz w:val="28"/>
          <w:szCs w:val="28"/>
        </w:rPr>
        <w:t xml:space="preserve"> singolo richiede algoritmi più complessi per la sua gestione. </w:t>
      </w:r>
      <w:r w:rsidR="00454E68">
        <w:rPr>
          <w:sz w:val="28"/>
          <w:szCs w:val="28"/>
        </w:rPr>
        <w:t>Con la replicazione dei ser</w:t>
      </w:r>
      <w:r w:rsidR="00C059E1">
        <w:rPr>
          <w:sz w:val="28"/>
          <w:szCs w:val="28"/>
        </w:rPr>
        <w:t>ver si aggiunge l’elemento di</w:t>
      </w:r>
      <w:r w:rsidR="00454E68">
        <w:rPr>
          <w:sz w:val="28"/>
          <w:szCs w:val="28"/>
        </w:rPr>
        <w:t xml:space="preserve"> complessità dell’accesso concorrente alle risorse, che </w:t>
      </w:r>
      <w:r w:rsidR="00C059E1">
        <w:rPr>
          <w:sz w:val="28"/>
          <w:szCs w:val="28"/>
        </w:rPr>
        <w:t>essendo distribuite, introducono</w:t>
      </w:r>
      <w:r w:rsidR="00454E68">
        <w:rPr>
          <w:sz w:val="28"/>
          <w:szCs w:val="28"/>
        </w:rPr>
        <w:t xml:space="preserve"> il problema della mutua esclusione, che diventa anch’essa pensata in modo distribuito. Occorre poi tener conto dell’integrità nel funzionamento delle macchine server, che potrebbero</w:t>
      </w:r>
      <w:r w:rsidR="002A251E" w:rsidRPr="00AD37A8">
        <w:rPr>
          <w:sz w:val="28"/>
          <w:szCs w:val="28"/>
        </w:rPr>
        <w:t xml:space="preserve"> andare incontro a delle </w:t>
      </w:r>
      <w:r w:rsidR="00DE37E4">
        <w:rPr>
          <w:sz w:val="28"/>
          <w:szCs w:val="28"/>
        </w:rPr>
        <w:t xml:space="preserve">failure, causa di </w:t>
      </w:r>
      <w:r w:rsidR="002A251E" w:rsidRPr="00AD37A8">
        <w:rPr>
          <w:sz w:val="28"/>
          <w:szCs w:val="28"/>
        </w:rPr>
        <w:t>incongruenze e malfunzi</w:t>
      </w:r>
      <w:r w:rsidR="00DE37E4">
        <w:rPr>
          <w:sz w:val="28"/>
          <w:szCs w:val="28"/>
        </w:rPr>
        <w:t>onament</w:t>
      </w:r>
      <w:r w:rsidR="00454E68">
        <w:rPr>
          <w:sz w:val="28"/>
          <w:szCs w:val="28"/>
        </w:rPr>
        <w:t>i</w:t>
      </w:r>
      <w:r w:rsidR="002A251E" w:rsidRPr="00AD37A8">
        <w:rPr>
          <w:sz w:val="28"/>
          <w:szCs w:val="28"/>
        </w:rPr>
        <w:t xml:space="preserve">. </w:t>
      </w:r>
    </w:p>
    <w:p w:rsidR="007A4915" w:rsidRPr="007A4915" w:rsidRDefault="00552028" w:rsidP="007A4915">
      <w:pPr>
        <w:jc w:val="both"/>
        <w:rPr>
          <w:sz w:val="28"/>
          <w:szCs w:val="28"/>
        </w:rPr>
      </w:pPr>
      <w:r w:rsidRPr="00806A41">
        <w:rPr>
          <w:sz w:val="28"/>
          <w:szCs w:val="28"/>
        </w:rPr>
        <w:t xml:space="preserve">A tal fine, </w:t>
      </w:r>
      <w:r w:rsidR="00806312" w:rsidRPr="00806A41">
        <w:rPr>
          <w:sz w:val="28"/>
          <w:szCs w:val="28"/>
        </w:rPr>
        <w:t xml:space="preserve">è stato progettato ed implementato </w:t>
      </w:r>
      <w:r w:rsidR="00472FB4" w:rsidRPr="00806A41">
        <w:rPr>
          <w:sz w:val="28"/>
          <w:szCs w:val="28"/>
        </w:rPr>
        <w:t>per il corso di Sistemi Distribuiti</w:t>
      </w:r>
      <w:r w:rsidR="00806A41" w:rsidRPr="00806A41">
        <w:rPr>
          <w:sz w:val="28"/>
          <w:szCs w:val="28"/>
        </w:rPr>
        <w:t xml:space="preserve"> un file system distribuito</w:t>
      </w:r>
      <w:r w:rsidR="00806312" w:rsidRPr="00806A41">
        <w:rPr>
          <w:sz w:val="28"/>
          <w:szCs w:val="28"/>
        </w:rPr>
        <w:t xml:space="preserve"> </w:t>
      </w:r>
      <w:ins w:id="0" w:author="Alessandro" w:date="2010-09-12T17:41:00Z">
        <w:r w:rsidR="00A30E65">
          <w:rPr>
            <w:sz w:val="28"/>
            <w:szCs w:val="28"/>
          </w:rPr>
          <w:t xml:space="preserve">che </w:t>
        </w:r>
      </w:ins>
      <w:r w:rsidR="007A4915" w:rsidRPr="007A4915">
        <w:rPr>
          <w:sz w:val="28"/>
          <w:szCs w:val="28"/>
        </w:rPr>
        <w:t xml:space="preserve">si propone come deposito distribuito di file testuali il cui contenuto è reso disponibile e modificabile a tutti i client nella rete. </w:t>
      </w:r>
    </w:p>
    <w:p w:rsidR="00A30E65" w:rsidRDefault="007A4915" w:rsidP="00C316BA">
      <w:pPr>
        <w:jc w:val="both"/>
        <w:rPr>
          <w:ins w:id="1" w:author="Alessandro" w:date="2010-09-12T17:43:00Z"/>
          <w:sz w:val="28"/>
          <w:szCs w:val="28"/>
        </w:rPr>
      </w:pPr>
      <w:r>
        <w:rPr>
          <w:sz w:val="28"/>
          <w:szCs w:val="28"/>
        </w:rPr>
        <w:t xml:space="preserve">Il sistema realizzato è </w:t>
      </w:r>
      <w:r w:rsidR="00806312" w:rsidRPr="00806A41">
        <w:rPr>
          <w:sz w:val="28"/>
          <w:szCs w:val="28"/>
        </w:rPr>
        <w:t>in grado di garantire un ambiente transazionale che soddisfi le proprietà ACID per quanto concerne le operazioni sui file, ed il mantenimento integro degli stessi all’interno della rete di file-server</w:t>
      </w:r>
      <w:r w:rsidR="00CC3CEC" w:rsidRPr="00806A41">
        <w:rPr>
          <w:sz w:val="28"/>
          <w:szCs w:val="28"/>
        </w:rPr>
        <w:t>,</w:t>
      </w:r>
      <w:r w:rsidR="00806312" w:rsidRPr="00806A41">
        <w:rPr>
          <w:sz w:val="28"/>
          <w:szCs w:val="28"/>
        </w:rPr>
        <w:t xml:space="preserve"> mediante un meccanismo che garantisce la resistenza </w:t>
      </w:r>
      <w:r w:rsidR="00806A41" w:rsidRPr="00806A41">
        <w:rPr>
          <w:sz w:val="28"/>
          <w:szCs w:val="28"/>
        </w:rPr>
        <w:t>ad una serie di</w:t>
      </w:r>
      <w:r w:rsidR="00806312" w:rsidRPr="00806A41">
        <w:rPr>
          <w:sz w:val="28"/>
          <w:szCs w:val="28"/>
        </w:rPr>
        <w:t xml:space="preserve"> failure </w:t>
      </w:r>
      <w:r w:rsidR="00806A41" w:rsidRPr="00806A41">
        <w:rPr>
          <w:sz w:val="28"/>
          <w:szCs w:val="28"/>
        </w:rPr>
        <w:t>coinvol</w:t>
      </w:r>
      <w:r w:rsidR="00FF2401">
        <w:rPr>
          <w:sz w:val="28"/>
          <w:szCs w:val="28"/>
        </w:rPr>
        <w:t xml:space="preserve">genti sia i client che i server. </w:t>
      </w:r>
      <w:r w:rsidR="00FF2401">
        <w:rPr>
          <w:sz w:val="28"/>
          <w:szCs w:val="28"/>
        </w:rPr>
        <w:lastRenderedPageBreak/>
        <w:t xml:space="preserve">Per </w:t>
      </w:r>
      <w:del w:id="2" w:author="Alessandro" w:date="2010-09-12T17:43:00Z">
        <w:r w:rsidR="00FF2401" w:rsidDel="00A30E65">
          <w:rPr>
            <w:sz w:val="28"/>
            <w:szCs w:val="28"/>
          </w:rPr>
          <w:delText xml:space="preserve">trattare </w:delText>
        </w:r>
      </w:del>
      <w:ins w:id="3" w:author="Alessandro" w:date="2010-09-12T17:43:00Z">
        <w:r w:rsidR="00A30E65">
          <w:rPr>
            <w:sz w:val="28"/>
            <w:szCs w:val="28"/>
          </w:rPr>
          <w:t>garantire</w:t>
        </w:r>
        <w:r w:rsidR="00A30E65">
          <w:rPr>
            <w:sz w:val="28"/>
            <w:szCs w:val="28"/>
          </w:rPr>
          <w:t xml:space="preserve"> </w:t>
        </w:r>
      </w:ins>
      <w:r w:rsidR="00FF2401">
        <w:rPr>
          <w:sz w:val="28"/>
          <w:szCs w:val="28"/>
        </w:rPr>
        <w:t xml:space="preserve">l’accesso esclusivo ai file dei server da parte dei client in modo che </w:t>
      </w:r>
      <w:del w:id="4" w:author="Alessandro" w:date="2010-09-12T17:42:00Z">
        <w:r w:rsidR="00FF2401" w:rsidDel="00A30E65">
          <w:rPr>
            <w:sz w:val="28"/>
            <w:szCs w:val="28"/>
          </w:rPr>
          <w:delText>non più di un client stiano per scrivere un file alla volta</w:delText>
        </w:r>
      </w:del>
      <w:ins w:id="5" w:author="Alessandro" w:date="2010-09-12T17:42:00Z">
        <w:r w:rsidR="00A30E65">
          <w:rPr>
            <w:sz w:val="28"/>
            <w:szCs w:val="28"/>
          </w:rPr>
          <w:t>più client possano scrivere sullo stesso file uno alla volta</w:t>
        </w:r>
      </w:ins>
      <w:r w:rsidR="00FF2401">
        <w:rPr>
          <w:sz w:val="28"/>
          <w:szCs w:val="28"/>
        </w:rPr>
        <w:t>, è stato scelto di</w:t>
      </w:r>
      <w:ins w:id="6" w:author="Alessandro" w:date="2010-09-12T17:43:00Z">
        <w:r w:rsidR="00A30E65">
          <w:rPr>
            <w:sz w:val="28"/>
            <w:szCs w:val="28"/>
          </w:rPr>
          <w:t>:</w:t>
        </w:r>
      </w:ins>
    </w:p>
    <w:p w:rsidR="00A30E65" w:rsidRDefault="00FF2401" w:rsidP="00A30E65">
      <w:pPr>
        <w:pStyle w:val="Paragrafoelenco"/>
        <w:numPr>
          <w:ilvl w:val="0"/>
          <w:numId w:val="4"/>
        </w:numPr>
        <w:jc w:val="both"/>
        <w:rPr>
          <w:ins w:id="7" w:author="Alessandro" w:date="2010-09-12T17:43:00Z"/>
          <w:sz w:val="28"/>
          <w:szCs w:val="28"/>
        </w:rPr>
        <w:pPrChange w:id="8" w:author="Alessandro" w:date="2010-09-12T17:43:00Z">
          <w:pPr>
            <w:jc w:val="both"/>
          </w:pPr>
        </w:pPrChange>
      </w:pPr>
      <w:del w:id="9" w:author="Alessandro" w:date="2010-09-12T17:43:00Z">
        <w:r w:rsidRPr="00A30E65" w:rsidDel="00A30E65">
          <w:rPr>
            <w:sz w:val="28"/>
            <w:szCs w:val="28"/>
            <w:rPrChange w:id="10" w:author="Alessandro" w:date="2010-09-12T17:43:00Z">
              <w:rPr/>
            </w:rPrChange>
          </w:rPr>
          <w:delText xml:space="preserve"> </w:delText>
        </w:r>
      </w:del>
      <w:r w:rsidRPr="00A30E65">
        <w:rPr>
          <w:sz w:val="28"/>
          <w:szCs w:val="28"/>
          <w:rPrChange w:id="11" w:author="Alessandro" w:date="2010-09-12T17:43:00Z">
            <w:rPr/>
          </w:rPrChange>
        </w:rPr>
        <w:t xml:space="preserve">rendere la lettura dei file sempre disponibile, </w:t>
      </w:r>
      <w:del w:id="12" w:author="Alessandro" w:date="2010-09-12T17:43:00Z">
        <w:r w:rsidRPr="00A30E65" w:rsidDel="00A30E65">
          <w:rPr>
            <w:sz w:val="28"/>
            <w:szCs w:val="28"/>
            <w:rPrChange w:id="13" w:author="Alessandro" w:date="2010-09-12T17:43:00Z">
              <w:rPr/>
            </w:rPrChange>
          </w:rPr>
          <w:delText xml:space="preserve">mentre per </w:delText>
        </w:r>
      </w:del>
    </w:p>
    <w:p w:rsidR="00A30E65" w:rsidRDefault="00A30E65" w:rsidP="00A30E65">
      <w:pPr>
        <w:pStyle w:val="Paragrafoelenco"/>
        <w:numPr>
          <w:ilvl w:val="0"/>
          <w:numId w:val="4"/>
        </w:numPr>
        <w:jc w:val="both"/>
        <w:rPr>
          <w:ins w:id="14" w:author="Alessandro" w:date="2010-09-12T17:44:00Z"/>
          <w:sz w:val="28"/>
          <w:szCs w:val="28"/>
        </w:rPr>
        <w:pPrChange w:id="15" w:author="Alessandro" w:date="2010-09-12T17:43:00Z">
          <w:pPr>
            <w:jc w:val="both"/>
          </w:pPr>
        </w:pPrChange>
      </w:pPr>
      <w:ins w:id="16" w:author="Alessandro" w:date="2010-09-12T17:44:00Z">
        <w:r>
          <w:rPr>
            <w:sz w:val="28"/>
            <w:szCs w:val="28"/>
          </w:rPr>
          <w:t xml:space="preserve">Per </w:t>
        </w:r>
      </w:ins>
      <w:r w:rsidR="00FF2401" w:rsidRPr="00A30E65">
        <w:rPr>
          <w:sz w:val="28"/>
          <w:szCs w:val="28"/>
          <w:rPrChange w:id="17" w:author="Alessandro" w:date="2010-09-12T17:43:00Z">
            <w:rPr/>
          </w:rPrChange>
        </w:rPr>
        <w:t xml:space="preserve">le operazioni di scrittura e la loro relativa sincronizzazione tra server è stato scelto l’algoritmo </w:t>
      </w:r>
      <w:r w:rsidR="00C059E1" w:rsidRPr="00A30E65">
        <w:rPr>
          <w:sz w:val="28"/>
          <w:szCs w:val="28"/>
          <w:rPrChange w:id="18" w:author="Alessandro" w:date="2010-09-12T17:43:00Z">
            <w:rPr/>
          </w:rPrChange>
        </w:rPr>
        <w:t>distribuito per la mutua esclusione</w:t>
      </w:r>
      <w:r w:rsidR="00BB6890" w:rsidRPr="00A30E65">
        <w:rPr>
          <w:sz w:val="28"/>
          <w:szCs w:val="28"/>
          <w:rPrChange w:id="19" w:author="Alessandro" w:date="2010-09-12T17:43:00Z">
            <w:rPr/>
          </w:rPrChange>
        </w:rPr>
        <w:t xml:space="preserve"> Ricart-Agrawala, </w:t>
      </w:r>
      <w:del w:id="20" w:author="Alessandro" w:date="2010-09-12T17:44:00Z">
        <w:r w:rsidR="00C059E1" w:rsidRPr="00A30E65" w:rsidDel="00A30E65">
          <w:rPr>
            <w:sz w:val="28"/>
            <w:szCs w:val="28"/>
            <w:rPrChange w:id="21" w:author="Alessandro" w:date="2010-09-12T17:43:00Z">
              <w:rPr/>
            </w:rPrChange>
          </w:rPr>
          <w:delText xml:space="preserve">mentre </w:delText>
        </w:r>
      </w:del>
    </w:p>
    <w:p w:rsidR="00806A41" w:rsidRDefault="00A30E65" w:rsidP="00A30E65">
      <w:pPr>
        <w:pStyle w:val="Paragrafoelenco"/>
        <w:numPr>
          <w:ilvl w:val="0"/>
          <w:numId w:val="4"/>
        </w:numPr>
        <w:jc w:val="both"/>
        <w:rPr>
          <w:ins w:id="22" w:author="Alessandro" w:date="2010-09-12T17:44:00Z"/>
          <w:sz w:val="28"/>
          <w:szCs w:val="28"/>
        </w:rPr>
        <w:pPrChange w:id="23" w:author="Alessandro" w:date="2010-09-12T17:43:00Z">
          <w:pPr>
            <w:jc w:val="both"/>
          </w:pPr>
        </w:pPrChange>
      </w:pPr>
      <w:ins w:id="24" w:author="Alessandro" w:date="2010-09-12T17:44:00Z">
        <w:r>
          <w:rPr>
            <w:sz w:val="28"/>
            <w:szCs w:val="28"/>
          </w:rPr>
          <w:t>I</w:t>
        </w:r>
      </w:ins>
      <w:del w:id="25" w:author="Alessandro" w:date="2010-09-12T17:44:00Z">
        <w:r w:rsidR="00C059E1" w:rsidRPr="00A30E65" w:rsidDel="00A30E65">
          <w:rPr>
            <w:sz w:val="28"/>
            <w:szCs w:val="28"/>
            <w:rPrChange w:id="26" w:author="Alessandro" w:date="2010-09-12T17:43:00Z">
              <w:rPr/>
            </w:rPrChange>
          </w:rPr>
          <w:delText>i</w:delText>
        </w:r>
      </w:del>
      <w:r w:rsidR="00C059E1" w:rsidRPr="00A30E65">
        <w:rPr>
          <w:sz w:val="28"/>
          <w:szCs w:val="28"/>
          <w:rPrChange w:id="27" w:author="Alessandro" w:date="2010-09-12T17:43:00Z">
            <w:rPr/>
          </w:rPrChange>
        </w:rPr>
        <w:t>l bilanciamento del carico d</w:t>
      </w:r>
      <w:r w:rsidR="006D5221" w:rsidRPr="00A30E65">
        <w:rPr>
          <w:sz w:val="28"/>
          <w:szCs w:val="28"/>
          <w:rPrChange w:id="28" w:author="Alessandro" w:date="2010-09-12T17:43:00Z">
            <w:rPr/>
          </w:rPrChange>
        </w:rPr>
        <w:t xml:space="preserve">ei file-server </w:t>
      </w:r>
      <w:r w:rsidR="00C059E1" w:rsidRPr="00A30E65">
        <w:rPr>
          <w:sz w:val="28"/>
          <w:szCs w:val="28"/>
          <w:rPrChange w:id="29" w:author="Alessandro" w:date="2010-09-12T17:43:00Z">
            <w:rPr/>
          </w:rPrChange>
        </w:rPr>
        <w:t xml:space="preserve">è stato gestito </w:t>
      </w:r>
      <w:r w:rsidR="006D5221" w:rsidRPr="00A30E65">
        <w:rPr>
          <w:sz w:val="28"/>
          <w:szCs w:val="28"/>
          <w:rPrChange w:id="30" w:author="Alessandro" w:date="2010-09-12T17:43:00Z">
            <w:rPr/>
          </w:rPrChange>
        </w:rPr>
        <w:t xml:space="preserve">tramite assegnamento degli stessi ai client </w:t>
      </w:r>
      <w:r w:rsidR="00C059E1" w:rsidRPr="00A30E65">
        <w:rPr>
          <w:sz w:val="28"/>
          <w:szCs w:val="28"/>
          <w:rPrChange w:id="31" w:author="Alessandro" w:date="2010-09-12T17:43:00Z">
            <w:rPr/>
          </w:rPrChange>
        </w:rPr>
        <w:t>con</w:t>
      </w:r>
      <w:r w:rsidR="006D5221" w:rsidRPr="00A30E65">
        <w:rPr>
          <w:sz w:val="28"/>
          <w:szCs w:val="28"/>
          <w:rPrChange w:id="32" w:author="Alessandro" w:date="2010-09-12T17:43:00Z">
            <w:rPr/>
          </w:rPrChange>
        </w:rPr>
        <w:t xml:space="preserve"> </w:t>
      </w:r>
      <w:r w:rsidR="00C059E1" w:rsidRPr="00A30E65">
        <w:rPr>
          <w:sz w:val="28"/>
          <w:szCs w:val="28"/>
          <w:rPrChange w:id="33" w:author="Alessandro" w:date="2010-09-12T17:43:00Z">
            <w:rPr/>
          </w:rPrChange>
        </w:rPr>
        <w:t>un algoritmo</w:t>
      </w:r>
      <w:r w:rsidR="006D5221" w:rsidRPr="00A30E65">
        <w:rPr>
          <w:sz w:val="28"/>
          <w:szCs w:val="28"/>
          <w:rPrChange w:id="34" w:author="Alessandro" w:date="2010-09-12T17:43:00Z">
            <w:rPr/>
          </w:rPrChange>
        </w:rPr>
        <w:t xml:space="preserve"> </w:t>
      </w:r>
      <w:r w:rsidR="00C059E1" w:rsidRPr="00A30E65">
        <w:rPr>
          <w:sz w:val="28"/>
          <w:szCs w:val="28"/>
          <w:rPrChange w:id="35" w:author="Alessandro" w:date="2010-09-12T17:43:00Z">
            <w:rPr/>
          </w:rPrChange>
        </w:rPr>
        <w:t xml:space="preserve">di </w:t>
      </w:r>
      <w:r w:rsidR="006D5221" w:rsidRPr="00A30E65">
        <w:rPr>
          <w:sz w:val="28"/>
          <w:szCs w:val="28"/>
          <w:rPrChange w:id="36" w:author="Alessandro" w:date="2010-09-12T17:43:00Z">
            <w:rPr/>
          </w:rPrChange>
        </w:rPr>
        <w:t>roud-robin</w:t>
      </w:r>
      <w:r w:rsidR="00C059E1" w:rsidRPr="00A30E65">
        <w:rPr>
          <w:sz w:val="28"/>
          <w:szCs w:val="28"/>
          <w:rPrChange w:id="37" w:author="Alessandro" w:date="2010-09-12T17:43:00Z">
            <w:rPr/>
          </w:rPrChange>
        </w:rPr>
        <w:t xml:space="preserve"> da parte del DNS</w:t>
      </w:r>
      <w:r w:rsidR="00BB6890" w:rsidRPr="00A30E65">
        <w:rPr>
          <w:sz w:val="28"/>
          <w:szCs w:val="28"/>
          <w:rPrChange w:id="38" w:author="Alessandro" w:date="2010-09-12T17:43:00Z">
            <w:rPr/>
          </w:rPrChange>
        </w:rPr>
        <w:t>.</w:t>
      </w:r>
    </w:p>
    <w:p w:rsidR="00A30E65" w:rsidRPr="00A30E65" w:rsidRDefault="00A30E65" w:rsidP="00A30E65">
      <w:pPr>
        <w:ind w:left="50"/>
        <w:jc w:val="both"/>
        <w:rPr>
          <w:sz w:val="28"/>
          <w:szCs w:val="28"/>
          <w:rPrChange w:id="39" w:author="Alessandro" w:date="2010-09-12T17:44:00Z">
            <w:rPr/>
          </w:rPrChange>
        </w:rPr>
        <w:pPrChange w:id="40" w:author="Alessandro" w:date="2010-09-12T17:44:00Z">
          <w:pPr>
            <w:jc w:val="both"/>
          </w:pPr>
        </w:pPrChange>
      </w:pPr>
    </w:p>
    <w:p w:rsidR="00B5225A" w:rsidRDefault="00803694" w:rsidP="00C316BA">
      <w:pPr>
        <w:jc w:val="both"/>
        <w:rPr>
          <w:sz w:val="28"/>
          <w:szCs w:val="28"/>
        </w:rPr>
      </w:pPr>
      <w:r>
        <w:rPr>
          <w:sz w:val="28"/>
          <w:szCs w:val="28"/>
        </w:rPr>
        <w:t>Nella fattispecie delle proprietà garantite dal sistema si hanno:</w:t>
      </w:r>
    </w:p>
    <w:p w:rsidR="00464241" w:rsidRDefault="00464241" w:rsidP="00464241">
      <w:pPr>
        <w:pStyle w:val="Paragrafoelenco"/>
        <w:numPr>
          <w:ilvl w:val="0"/>
          <w:numId w:val="1"/>
        </w:numPr>
        <w:jc w:val="both"/>
        <w:rPr>
          <w:sz w:val="28"/>
          <w:szCs w:val="28"/>
        </w:rPr>
      </w:pPr>
      <w:r>
        <w:rPr>
          <w:sz w:val="28"/>
          <w:szCs w:val="28"/>
        </w:rPr>
        <w:t>Protocollo per la consistenza</w:t>
      </w:r>
    </w:p>
    <w:p w:rsidR="00464241" w:rsidRPr="00464241" w:rsidRDefault="00464241" w:rsidP="00464241">
      <w:pPr>
        <w:pStyle w:val="Paragrafoelenco"/>
        <w:numPr>
          <w:ilvl w:val="1"/>
          <w:numId w:val="1"/>
        </w:numPr>
        <w:jc w:val="both"/>
        <w:rPr>
          <w:sz w:val="28"/>
          <w:szCs w:val="28"/>
        </w:rPr>
      </w:pPr>
      <w:r>
        <w:rPr>
          <w:sz w:val="28"/>
          <w:szCs w:val="28"/>
        </w:rPr>
        <w:t xml:space="preserve">Primary-based – </w:t>
      </w:r>
      <w:r w:rsidR="001C1058">
        <w:rPr>
          <w:sz w:val="28"/>
          <w:szCs w:val="28"/>
        </w:rPr>
        <w:t xml:space="preserve">nell’applicazione in questione, </w:t>
      </w:r>
      <w:del w:id="41" w:author="Alessandro" w:date="2010-09-12T17:45:00Z">
        <w:r w:rsidR="001C1058" w:rsidDel="00A30E65">
          <w:rPr>
            <w:sz w:val="28"/>
            <w:szCs w:val="28"/>
          </w:rPr>
          <w:delText xml:space="preserve">è stato scelto che </w:delText>
        </w:r>
      </w:del>
      <w:r w:rsidR="001C1058">
        <w:rPr>
          <w:sz w:val="28"/>
          <w:szCs w:val="28"/>
        </w:rPr>
        <w:t>un client invi</w:t>
      </w:r>
      <w:ins w:id="42" w:author="Alessandro" w:date="2010-09-12T17:45:00Z">
        <w:r w:rsidR="00A30E65">
          <w:rPr>
            <w:sz w:val="28"/>
            <w:szCs w:val="28"/>
          </w:rPr>
          <w:t>a</w:t>
        </w:r>
      </w:ins>
      <w:del w:id="43" w:author="Alessandro" w:date="2010-09-12T17:45:00Z">
        <w:r w:rsidR="001C1058" w:rsidDel="00A30E65">
          <w:rPr>
            <w:sz w:val="28"/>
            <w:szCs w:val="28"/>
          </w:rPr>
          <w:delText>i</w:delText>
        </w:r>
      </w:del>
      <w:r w:rsidR="001C1058">
        <w:rPr>
          <w:sz w:val="28"/>
          <w:szCs w:val="28"/>
        </w:rPr>
        <w:t xml:space="preserve"> le operazioni di scrittura ad un file-server che poi si preoccupa, una volta ottenuto il consenso tramite l’algoritmo Ricart-Agrawala (descritto in seguito), di inoltrare l’aggiornamento ai rimanenti file-server del sistema, </w:t>
      </w:r>
      <w:commentRangeStart w:id="44"/>
      <w:del w:id="45" w:author="Alessandro" w:date="2010-09-12T17:46:00Z">
        <w:r w:rsidR="001C1058" w:rsidRPr="00A30E65" w:rsidDel="00A30E65">
          <w:rPr>
            <w:sz w:val="28"/>
            <w:szCs w:val="28"/>
            <w:rPrChange w:id="46" w:author="Alessandro" w:date="2010-09-12T17:46:00Z">
              <w:rPr>
                <w:sz w:val="28"/>
                <w:szCs w:val="28"/>
                <w:highlight w:val="red"/>
              </w:rPr>
            </w:rPrChange>
          </w:rPr>
          <w:delText xml:space="preserve">che a loro volta inviano al server di origine un messaggio di conferma </w:delText>
        </w:r>
        <w:r w:rsidR="001C1058" w:rsidRPr="00A30E65" w:rsidDel="00A30E65">
          <w:rPr>
            <w:b/>
            <w:sz w:val="40"/>
            <w:szCs w:val="40"/>
            <w:u w:val="single"/>
            <w:rPrChange w:id="47" w:author="Alessandro" w:date="2010-09-12T17:46:00Z">
              <w:rPr>
                <w:b/>
                <w:sz w:val="40"/>
                <w:szCs w:val="40"/>
                <w:highlight w:val="red"/>
                <w:u w:val="single"/>
              </w:rPr>
            </w:rPrChange>
          </w:rPr>
          <w:delText>VERIFICA</w:delText>
        </w:r>
        <w:r w:rsidR="001C1058" w:rsidRPr="00A30E65" w:rsidDel="00A30E65">
          <w:rPr>
            <w:sz w:val="28"/>
            <w:szCs w:val="28"/>
            <w:rPrChange w:id="48" w:author="Alessandro" w:date="2010-09-12T17:46:00Z">
              <w:rPr>
                <w:sz w:val="28"/>
                <w:szCs w:val="28"/>
                <w:highlight w:val="red"/>
              </w:rPr>
            </w:rPrChange>
          </w:rPr>
          <w:delText>[ma gli invia il file o solo gli aggiornamenti? Nel primo caso è local write altrimenti è un remote write</w:delText>
        </w:r>
        <w:r w:rsidR="00C059E1" w:rsidRPr="00A30E65" w:rsidDel="00A30E65">
          <w:rPr>
            <w:sz w:val="28"/>
            <w:szCs w:val="28"/>
            <w:rPrChange w:id="49" w:author="Alessandro" w:date="2010-09-12T17:46:00Z">
              <w:rPr>
                <w:sz w:val="28"/>
                <w:szCs w:val="28"/>
                <w:highlight w:val="red"/>
              </w:rPr>
            </w:rPrChange>
          </w:rPr>
          <w:delText xml:space="preserve"> VEDERE DOMANI</w:delText>
        </w:r>
        <w:r w:rsidR="001C1058" w:rsidRPr="00A30E65" w:rsidDel="00A30E65">
          <w:rPr>
            <w:sz w:val="28"/>
            <w:szCs w:val="28"/>
            <w:rPrChange w:id="50" w:author="Alessandro" w:date="2010-09-12T17:46:00Z">
              <w:rPr>
                <w:sz w:val="28"/>
                <w:szCs w:val="28"/>
                <w:highlight w:val="red"/>
              </w:rPr>
            </w:rPrChange>
          </w:rPr>
          <w:delText>].</w:delText>
        </w:r>
        <w:r w:rsidR="001C1058" w:rsidDel="00A30E65">
          <w:rPr>
            <w:sz w:val="28"/>
            <w:szCs w:val="28"/>
          </w:rPr>
          <w:delText xml:space="preserve"> </w:delText>
        </w:r>
      </w:del>
      <w:commentRangeEnd w:id="44"/>
      <w:r w:rsidR="00A30E65">
        <w:rPr>
          <w:rStyle w:val="Rimandocommento"/>
        </w:rPr>
        <w:commentReference w:id="44"/>
      </w:r>
    </w:p>
    <w:p w:rsidR="00803694" w:rsidRDefault="00803694" w:rsidP="00803694">
      <w:pPr>
        <w:pStyle w:val="Paragrafoelenco"/>
        <w:numPr>
          <w:ilvl w:val="0"/>
          <w:numId w:val="1"/>
        </w:numPr>
        <w:jc w:val="both"/>
        <w:rPr>
          <w:sz w:val="28"/>
          <w:szCs w:val="28"/>
        </w:rPr>
      </w:pPr>
      <w:r>
        <w:rPr>
          <w:sz w:val="28"/>
          <w:szCs w:val="28"/>
        </w:rPr>
        <w:t>Operazioni transazionali sui file</w:t>
      </w:r>
    </w:p>
    <w:p w:rsidR="00803694" w:rsidRDefault="00803694" w:rsidP="00803694">
      <w:pPr>
        <w:pStyle w:val="Paragrafoelenco"/>
        <w:numPr>
          <w:ilvl w:val="1"/>
          <w:numId w:val="1"/>
        </w:numPr>
        <w:jc w:val="both"/>
        <w:rPr>
          <w:sz w:val="28"/>
          <w:szCs w:val="28"/>
        </w:rPr>
      </w:pPr>
      <w:r>
        <w:rPr>
          <w:sz w:val="28"/>
          <w:szCs w:val="28"/>
        </w:rPr>
        <w:t>A</w:t>
      </w:r>
      <w:r w:rsidR="00016C5C">
        <w:rPr>
          <w:sz w:val="28"/>
          <w:szCs w:val="28"/>
        </w:rPr>
        <w:t xml:space="preserve">tomicità </w:t>
      </w:r>
      <w:r w:rsidR="00EF17FC">
        <w:rPr>
          <w:sz w:val="28"/>
          <w:szCs w:val="28"/>
        </w:rPr>
        <w:t xml:space="preserve">– non è ammessa l’esecuzione parziale, ad esempio una lettura parziale del contenuto di un file presente nel sistema </w:t>
      </w:r>
    </w:p>
    <w:p w:rsidR="00803694" w:rsidRDefault="00803694" w:rsidP="00803694">
      <w:pPr>
        <w:pStyle w:val="Paragrafoelenco"/>
        <w:numPr>
          <w:ilvl w:val="1"/>
          <w:numId w:val="1"/>
        </w:numPr>
        <w:jc w:val="both"/>
        <w:rPr>
          <w:sz w:val="28"/>
          <w:szCs w:val="28"/>
        </w:rPr>
      </w:pPr>
      <w:r>
        <w:rPr>
          <w:sz w:val="28"/>
          <w:szCs w:val="28"/>
        </w:rPr>
        <w:t>C</w:t>
      </w:r>
      <w:r w:rsidR="00016C5C">
        <w:rPr>
          <w:sz w:val="28"/>
          <w:szCs w:val="28"/>
        </w:rPr>
        <w:t xml:space="preserve">onsistenza </w:t>
      </w:r>
      <w:r w:rsidR="00EF17FC">
        <w:rPr>
          <w:sz w:val="28"/>
          <w:szCs w:val="28"/>
        </w:rPr>
        <w:t>–</w:t>
      </w:r>
      <w:r>
        <w:rPr>
          <w:sz w:val="28"/>
          <w:szCs w:val="28"/>
        </w:rPr>
        <w:t xml:space="preserve"> </w:t>
      </w:r>
      <w:r w:rsidR="00EF17FC">
        <w:rPr>
          <w:sz w:val="28"/>
          <w:szCs w:val="28"/>
        </w:rPr>
        <w:t xml:space="preserve">un file-server del sistema si troverà in uno stato consistente (non </w:t>
      </w:r>
      <w:r w:rsidR="00D225FB">
        <w:rPr>
          <w:sz w:val="28"/>
          <w:szCs w:val="28"/>
        </w:rPr>
        <w:t>violerà</w:t>
      </w:r>
      <w:r w:rsidR="00EF17FC">
        <w:rPr>
          <w:sz w:val="28"/>
          <w:szCs w:val="28"/>
        </w:rPr>
        <w:t xml:space="preserve"> vincoli di integrità e non si </w:t>
      </w:r>
      <w:r w:rsidR="00D225FB">
        <w:rPr>
          <w:sz w:val="28"/>
          <w:szCs w:val="28"/>
        </w:rPr>
        <w:t>contraddirà con gli altri file-server</w:t>
      </w:r>
      <w:r w:rsidR="00EF17FC">
        <w:rPr>
          <w:sz w:val="28"/>
          <w:szCs w:val="28"/>
        </w:rPr>
        <w:t>)</w:t>
      </w:r>
      <w:r w:rsidR="00D225FB">
        <w:rPr>
          <w:sz w:val="28"/>
          <w:szCs w:val="28"/>
        </w:rPr>
        <w:t xml:space="preserve"> dal momento in cui una transazione inizia fino a che essa termina</w:t>
      </w:r>
      <w:r w:rsidR="00EF17FC">
        <w:rPr>
          <w:sz w:val="28"/>
          <w:szCs w:val="28"/>
        </w:rPr>
        <w:t xml:space="preserve"> </w:t>
      </w:r>
    </w:p>
    <w:p w:rsidR="00803694" w:rsidRDefault="00803694" w:rsidP="00803694">
      <w:pPr>
        <w:pStyle w:val="Paragrafoelenco"/>
        <w:numPr>
          <w:ilvl w:val="1"/>
          <w:numId w:val="1"/>
        </w:numPr>
        <w:jc w:val="both"/>
        <w:rPr>
          <w:sz w:val="28"/>
          <w:szCs w:val="28"/>
        </w:rPr>
      </w:pPr>
      <w:r>
        <w:rPr>
          <w:sz w:val="28"/>
          <w:szCs w:val="28"/>
        </w:rPr>
        <w:t>I</w:t>
      </w:r>
      <w:r w:rsidR="00016C5C">
        <w:rPr>
          <w:sz w:val="28"/>
          <w:szCs w:val="28"/>
        </w:rPr>
        <w:t xml:space="preserve">solamento </w:t>
      </w:r>
      <w:r w:rsidR="00D225FB">
        <w:rPr>
          <w:sz w:val="28"/>
          <w:szCs w:val="28"/>
        </w:rPr>
        <w:t>– ciascuna transazione in un file-system deve essere eseguita in modo isolato ed indipendente senza interferire con le altre in esecuzione</w:t>
      </w:r>
    </w:p>
    <w:p w:rsidR="00A871C4" w:rsidRDefault="00803694" w:rsidP="00AD7DE1">
      <w:pPr>
        <w:pStyle w:val="Paragrafoelenco"/>
        <w:numPr>
          <w:ilvl w:val="1"/>
          <w:numId w:val="1"/>
        </w:numPr>
        <w:jc w:val="both"/>
        <w:rPr>
          <w:sz w:val="28"/>
          <w:szCs w:val="28"/>
        </w:rPr>
      </w:pPr>
      <w:r>
        <w:rPr>
          <w:sz w:val="28"/>
          <w:szCs w:val="28"/>
        </w:rPr>
        <w:t>D</w:t>
      </w:r>
      <w:r w:rsidR="00016C5C">
        <w:rPr>
          <w:sz w:val="28"/>
          <w:szCs w:val="28"/>
        </w:rPr>
        <w:t xml:space="preserve">urabilità </w:t>
      </w:r>
      <w:r w:rsidR="00D225FB">
        <w:rPr>
          <w:sz w:val="28"/>
          <w:szCs w:val="28"/>
        </w:rPr>
        <w:t>– una volta che una transizione effettua una richiesta di commit, i cambiamenti apportati non andranno più persi</w:t>
      </w:r>
      <w:r w:rsidR="00D225FB" w:rsidRPr="00C353E8">
        <w:rPr>
          <w:sz w:val="28"/>
          <w:szCs w:val="28"/>
        </w:rPr>
        <w:t xml:space="preserve">. </w:t>
      </w:r>
      <w:r w:rsidR="00A871C4" w:rsidRPr="00C353E8">
        <w:rPr>
          <w:sz w:val="28"/>
          <w:szCs w:val="28"/>
        </w:rPr>
        <w:t xml:space="preserve">Se si verifica un malfunzionamento del server durante la scrittura delle modifiche, è </w:t>
      </w:r>
      <w:r w:rsidR="00A871C4" w:rsidRPr="00C353E8">
        <w:rPr>
          <w:sz w:val="28"/>
          <w:szCs w:val="28"/>
        </w:rPr>
        <w:lastRenderedPageBreak/>
        <w:t>presente un file di log dove sono registrate le operazioni effettuate fino al momento che precede il guasto</w:t>
      </w:r>
      <w:r w:rsidR="00C353E8" w:rsidRPr="00C353E8">
        <w:rPr>
          <w:sz w:val="28"/>
          <w:szCs w:val="28"/>
        </w:rPr>
        <w:t>.</w:t>
      </w:r>
    </w:p>
    <w:p w:rsidR="00AD7DE1" w:rsidRDefault="00AD7DE1" w:rsidP="00AD7DE1">
      <w:pPr>
        <w:jc w:val="both"/>
        <w:rPr>
          <w:sz w:val="28"/>
          <w:szCs w:val="28"/>
        </w:rPr>
      </w:pPr>
    </w:p>
    <w:p w:rsidR="00AD7DE1" w:rsidRDefault="00E2317D" w:rsidP="00AD7DE1">
      <w:pPr>
        <w:pStyle w:val="Paragrafoelenco"/>
        <w:numPr>
          <w:ilvl w:val="0"/>
          <w:numId w:val="1"/>
        </w:numPr>
        <w:jc w:val="both"/>
        <w:rPr>
          <w:sz w:val="28"/>
          <w:szCs w:val="28"/>
        </w:rPr>
      </w:pPr>
      <w:r>
        <w:rPr>
          <w:sz w:val="28"/>
          <w:szCs w:val="28"/>
        </w:rPr>
        <w:t>Tolleranza a</w:t>
      </w:r>
      <w:r w:rsidR="00015FB4">
        <w:rPr>
          <w:sz w:val="28"/>
          <w:szCs w:val="28"/>
        </w:rPr>
        <w:t xml:space="preserve">lle </w:t>
      </w:r>
      <w:r w:rsidR="00AD7DE1">
        <w:rPr>
          <w:sz w:val="28"/>
          <w:szCs w:val="28"/>
        </w:rPr>
        <w:t>failure</w:t>
      </w:r>
      <w:r w:rsidR="00FD44E6">
        <w:rPr>
          <w:sz w:val="28"/>
          <w:szCs w:val="28"/>
        </w:rPr>
        <w:t xml:space="preserve"> ed ai guasti</w:t>
      </w:r>
    </w:p>
    <w:p w:rsidR="00AD7DE1" w:rsidRDefault="00015FB4" w:rsidP="00015FB4">
      <w:pPr>
        <w:pStyle w:val="Paragrafoelenco"/>
        <w:numPr>
          <w:ilvl w:val="1"/>
          <w:numId w:val="1"/>
        </w:numPr>
        <w:jc w:val="both"/>
        <w:rPr>
          <w:sz w:val="28"/>
          <w:szCs w:val="28"/>
        </w:rPr>
      </w:pPr>
      <w:r>
        <w:rPr>
          <w:sz w:val="28"/>
          <w:szCs w:val="28"/>
        </w:rPr>
        <w:t>Per il server</w:t>
      </w:r>
    </w:p>
    <w:p w:rsidR="00FD44E6" w:rsidRDefault="00692AF9" w:rsidP="00FD44E6">
      <w:pPr>
        <w:pStyle w:val="Paragrafoelenco"/>
        <w:numPr>
          <w:ilvl w:val="2"/>
          <w:numId w:val="1"/>
        </w:numPr>
        <w:jc w:val="both"/>
        <w:rPr>
          <w:sz w:val="28"/>
          <w:szCs w:val="28"/>
        </w:rPr>
      </w:pPr>
      <w:r>
        <w:rPr>
          <w:sz w:val="28"/>
          <w:szCs w:val="28"/>
        </w:rPr>
        <w:t>f</w:t>
      </w:r>
      <w:r w:rsidR="00FD44E6">
        <w:rPr>
          <w:sz w:val="28"/>
          <w:szCs w:val="28"/>
        </w:rPr>
        <w:t>ailstop</w:t>
      </w:r>
      <w:r w:rsidR="006E6887">
        <w:rPr>
          <w:sz w:val="28"/>
          <w:szCs w:val="28"/>
        </w:rPr>
        <w:t xml:space="preserve"> </w:t>
      </w:r>
      <w:r>
        <w:rPr>
          <w:sz w:val="28"/>
          <w:szCs w:val="28"/>
        </w:rPr>
        <w:t>–</w:t>
      </w:r>
      <w:r w:rsidR="006E6887">
        <w:rPr>
          <w:sz w:val="28"/>
          <w:szCs w:val="28"/>
        </w:rPr>
        <w:t xml:space="preserve"> </w:t>
      </w:r>
      <w:r>
        <w:rPr>
          <w:sz w:val="28"/>
          <w:szCs w:val="28"/>
        </w:rPr>
        <w:t>il server subisce un crash e smette di produrre output, ma riesce ad inviare un messaggio in cui comunica che non è più attivo.</w:t>
      </w:r>
    </w:p>
    <w:p w:rsidR="00015FB4" w:rsidRDefault="00015FB4" w:rsidP="00015FB4">
      <w:pPr>
        <w:pStyle w:val="Paragrafoelenco"/>
        <w:numPr>
          <w:ilvl w:val="1"/>
          <w:numId w:val="1"/>
        </w:numPr>
        <w:jc w:val="both"/>
        <w:rPr>
          <w:sz w:val="28"/>
          <w:szCs w:val="28"/>
        </w:rPr>
      </w:pPr>
      <w:r>
        <w:rPr>
          <w:sz w:val="28"/>
          <w:szCs w:val="28"/>
        </w:rPr>
        <w:t>Per il client</w:t>
      </w:r>
    </w:p>
    <w:p w:rsidR="00FD44E6" w:rsidRDefault="00FD44E6" w:rsidP="00FD44E6">
      <w:pPr>
        <w:pStyle w:val="Paragrafoelenco"/>
        <w:numPr>
          <w:ilvl w:val="2"/>
          <w:numId w:val="1"/>
        </w:numPr>
        <w:jc w:val="both"/>
        <w:rPr>
          <w:sz w:val="28"/>
          <w:szCs w:val="28"/>
        </w:rPr>
      </w:pPr>
      <w:r>
        <w:rPr>
          <w:sz w:val="28"/>
          <w:szCs w:val="28"/>
        </w:rPr>
        <w:t>failstop</w:t>
      </w:r>
      <w:r w:rsidR="00692AF9">
        <w:rPr>
          <w:sz w:val="28"/>
          <w:szCs w:val="28"/>
        </w:rPr>
        <w:t xml:space="preserve"> – il server subisce un crash ed il client lo considera inattivo perché </w:t>
      </w:r>
      <w:r w:rsidR="00934950">
        <w:rPr>
          <w:sz w:val="28"/>
          <w:szCs w:val="28"/>
        </w:rPr>
        <w:t>non ricevendo più risposte avvia un timeout oltre il quale ricontatta il DNS per ricevere l’indirizzo IP di un nuovo file-server (ed è questa la soluzione adottata nel progetto realizzato per gestire crash del server)</w:t>
      </w:r>
    </w:p>
    <w:p w:rsidR="00FD44E6" w:rsidRDefault="00FD44E6" w:rsidP="00FD44E6">
      <w:pPr>
        <w:pStyle w:val="Paragrafoelenco"/>
        <w:numPr>
          <w:ilvl w:val="2"/>
          <w:numId w:val="1"/>
        </w:numPr>
        <w:jc w:val="both"/>
        <w:rPr>
          <w:sz w:val="28"/>
          <w:szCs w:val="28"/>
        </w:rPr>
      </w:pPr>
      <w:r>
        <w:rPr>
          <w:sz w:val="28"/>
          <w:szCs w:val="28"/>
        </w:rPr>
        <w:t>omissioni</w:t>
      </w:r>
      <w:r w:rsidR="00934950">
        <w:rPr>
          <w:sz w:val="28"/>
          <w:szCs w:val="28"/>
        </w:rPr>
        <w:t xml:space="preserve"> – </w:t>
      </w:r>
      <w:r w:rsidR="00823A6B">
        <w:rPr>
          <w:sz w:val="28"/>
          <w:szCs w:val="28"/>
        </w:rPr>
        <w:t>il client non ha ricevuto uno tra i messaggi che gli ha inviato il server. Come soluzione è stato fatto in modo che il server inserisca un numero sequenziale all’interno dei messaggi verso ciascun client</w:t>
      </w:r>
    </w:p>
    <w:p w:rsidR="00FD44E6" w:rsidRDefault="00FD44E6" w:rsidP="00FD44E6">
      <w:pPr>
        <w:pStyle w:val="Paragrafoelenco"/>
        <w:numPr>
          <w:ilvl w:val="2"/>
          <w:numId w:val="1"/>
        </w:numPr>
        <w:jc w:val="both"/>
        <w:rPr>
          <w:sz w:val="28"/>
          <w:szCs w:val="28"/>
        </w:rPr>
      </w:pPr>
      <w:r>
        <w:rPr>
          <w:sz w:val="28"/>
          <w:szCs w:val="28"/>
        </w:rPr>
        <w:t>“guasti bizantini”</w:t>
      </w:r>
      <w:r w:rsidR="00823A6B">
        <w:rPr>
          <w:sz w:val="28"/>
          <w:szCs w:val="28"/>
        </w:rPr>
        <w:t xml:space="preserve"> – il server continua a funzionare ma </w:t>
      </w:r>
      <w:r w:rsidR="00950CB6">
        <w:rPr>
          <w:sz w:val="28"/>
          <w:szCs w:val="28"/>
        </w:rPr>
        <w:t>esibisce un comportamento</w:t>
      </w:r>
      <w:r w:rsidR="00823A6B">
        <w:rPr>
          <w:sz w:val="28"/>
          <w:szCs w:val="28"/>
        </w:rPr>
        <w:t xml:space="preserve"> arbitrario o invi</w:t>
      </w:r>
      <w:r w:rsidR="00950CB6">
        <w:rPr>
          <w:sz w:val="28"/>
          <w:szCs w:val="28"/>
        </w:rPr>
        <w:t xml:space="preserve">a messaggi non congrui. </w:t>
      </w:r>
    </w:p>
    <w:p w:rsidR="00800705" w:rsidRPr="00800705" w:rsidRDefault="00800705" w:rsidP="00800705">
      <w:pPr>
        <w:jc w:val="both"/>
        <w:rPr>
          <w:sz w:val="28"/>
          <w:szCs w:val="28"/>
        </w:rPr>
      </w:pPr>
    </w:p>
    <w:p w:rsidR="00AD7DE1" w:rsidRPr="00EB1935" w:rsidRDefault="00EB1935" w:rsidP="00AD7DE1">
      <w:pPr>
        <w:pStyle w:val="Paragrafoelenco"/>
        <w:numPr>
          <w:ilvl w:val="0"/>
          <w:numId w:val="1"/>
        </w:numPr>
        <w:jc w:val="both"/>
        <w:rPr>
          <w:sz w:val="28"/>
          <w:szCs w:val="28"/>
        </w:rPr>
      </w:pPr>
      <w:r>
        <w:rPr>
          <w:sz w:val="28"/>
          <w:szCs w:val="28"/>
        </w:rPr>
        <w:t>Mutua esclusione in ambito distribuito</w:t>
      </w:r>
    </w:p>
    <w:p w:rsidR="002360FB" w:rsidRPr="006D5221" w:rsidRDefault="00EB1935" w:rsidP="00C316BA">
      <w:pPr>
        <w:pStyle w:val="Paragrafoelenco"/>
        <w:numPr>
          <w:ilvl w:val="1"/>
          <w:numId w:val="1"/>
        </w:numPr>
        <w:jc w:val="both"/>
        <w:rPr>
          <w:sz w:val="28"/>
          <w:szCs w:val="28"/>
        </w:rPr>
      </w:pPr>
      <w:r>
        <w:rPr>
          <w:sz w:val="28"/>
          <w:szCs w:val="28"/>
        </w:rPr>
        <w:t>Algoritmo Ricart-Agrawala</w:t>
      </w:r>
      <w:r w:rsidR="00C76061">
        <w:rPr>
          <w:sz w:val="28"/>
          <w:szCs w:val="28"/>
        </w:rPr>
        <w:t xml:space="preserve"> – una premessa essenziale da fare è che in un sistema distribuito non esiste un tempo globale, ma bisogna stabilire delle relazioni di ordinamento temporale fra eventi tramite </w:t>
      </w:r>
      <w:r w:rsidR="00BC6B44">
        <w:rPr>
          <w:sz w:val="28"/>
          <w:szCs w:val="28"/>
        </w:rPr>
        <w:t xml:space="preserve">lo </w:t>
      </w:r>
      <w:r w:rsidR="00C76061">
        <w:rPr>
          <w:sz w:val="28"/>
          <w:szCs w:val="28"/>
        </w:rPr>
        <w:t xml:space="preserve">scambio di messaggi. </w:t>
      </w:r>
      <w:r w:rsidR="006000D3">
        <w:rPr>
          <w:sz w:val="28"/>
          <w:szCs w:val="28"/>
        </w:rPr>
        <w:t>L’algoritmo utilizzato nel progetto, Ricart-Agrawala, è un algoritmo che consente di implementare la mutua esclusione sulle scritture dei file mediante il multicast di messaggi</w:t>
      </w:r>
      <w:r w:rsidR="006000D3" w:rsidRPr="00FB6743">
        <w:rPr>
          <w:sz w:val="28"/>
          <w:szCs w:val="28"/>
        </w:rPr>
        <w:t xml:space="preserve">: </w:t>
      </w:r>
      <w:r w:rsidR="0011131F" w:rsidRPr="00FB6743">
        <w:rPr>
          <w:sz w:val="28"/>
          <w:szCs w:val="28"/>
        </w:rPr>
        <w:t>il client che desidera re</w:t>
      </w:r>
      <w:r w:rsidR="00FB6743" w:rsidRPr="00FB6743">
        <w:rPr>
          <w:sz w:val="28"/>
          <w:szCs w:val="28"/>
        </w:rPr>
        <w:t>gistrare le proprie modifiche su</w:t>
      </w:r>
      <w:r w:rsidR="0011131F" w:rsidRPr="00FB6743">
        <w:rPr>
          <w:sz w:val="28"/>
          <w:szCs w:val="28"/>
        </w:rPr>
        <w:t xml:space="preserve"> un file invia la richiesta di commit </w:t>
      </w:r>
      <w:commentRangeStart w:id="51"/>
      <w:r w:rsidR="0011131F" w:rsidRPr="00FB6743">
        <w:rPr>
          <w:sz w:val="28"/>
          <w:szCs w:val="28"/>
        </w:rPr>
        <w:t xml:space="preserve">unita al suo timestamp </w:t>
      </w:r>
      <w:commentRangeEnd w:id="51"/>
      <w:r w:rsidR="00A30E65">
        <w:rPr>
          <w:rStyle w:val="Rimandocommento"/>
        </w:rPr>
        <w:commentReference w:id="51"/>
      </w:r>
      <w:r w:rsidR="0011131F" w:rsidRPr="00FB6743">
        <w:rPr>
          <w:sz w:val="28"/>
          <w:szCs w:val="28"/>
        </w:rPr>
        <w:t xml:space="preserve">al </w:t>
      </w:r>
      <w:r w:rsidR="00082ED9">
        <w:rPr>
          <w:sz w:val="28"/>
          <w:szCs w:val="28"/>
        </w:rPr>
        <w:t>file-</w:t>
      </w:r>
      <w:r w:rsidR="0011131F" w:rsidRPr="00FB6743">
        <w:rPr>
          <w:sz w:val="28"/>
          <w:szCs w:val="28"/>
        </w:rPr>
        <w:t>server</w:t>
      </w:r>
      <w:r w:rsidR="00FB6743" w:rsidRPr="00FB6743">
        <w:rPr>
          <w:sz w:val="28"/>
          <w:szCs w:val="28"/>
        </w:rPr>
        <w:t xml:space="preserve"> che gli è stato assegnato</w:t>
      </w:r>
      <w:r w:rsidR="00082ED9">
        <w:rPr>
          <w:sz w:val="28"/>
          <w:szCs w:val="28"/>
        </w:rPr>
        <w:t>, che</w:t>
      </w:r>
      <w:r w:rsidR="0011131F" w:rsidRPr="00FB6743">
        <w:rPr>
          <w:sz w:val="28"/>
          <w:szCs w:val="28"/>
        </w:rPr>
        <w:t xml:space="preserve"> a sua volta si occupa di inviarla </w:t>
      </w:r>
      <w:r w:rsidR="00FB6743" w:rsidRPr="00FB6743">
        <w:rPr>
          <w:sz w:val="28"/>
          <w:szCs w:val="28"/>
        </w:rPr>
        <w:t>agl</w:t>
      </w:r>
      <w:r w:rsidR="0011131F" w:rsidRPr="00FB6743">
        <w:rPr>
          <w:sz w:val="28"/>
          <w:szCs w:val="28"/>
        </w:rPr>
        <w:t xml:space="preserve">i </w:t>
      </w:r>
      <w:r w:rsidR="00FB6743" w:rsidRPr="00FB6743">
        <w:rPr>
          <w:sz w:val="28"/>
          <w:szCs w:val="28"/>
        </w:rPr>
        <w:t>altri serv</w:t>
      </w:r>
      <w:r w:rsidR="00082ED9">
        <w:rPr>
          <w:sz w:val="28"/>
          <w:szCs w:val="28"/>
        </w:rPr>
        <w:t xml:space="preserve">er presenti nel sistema. I server del sistema risponderanno al server chiamante in modo affermativo se e solo se non hanno assegnati client che desiderano modificare la risorsa interessata (il file testuale), oppure se hanno un client </w:t>
      </w:r>
      <w:r w:rsidR="00082ED9">
        <w:rPr>
          <w:sz w:val="28"/>
          <w:szCs w:val="28"/>
        </w:rPr>
        <w:lastRenderedPageBreak/>
        <w:t xml:space="preserve">interessato a compiere tali registrazioni ma ha inviato a questi una richiesta di commit con timestamp maggiore (e quindi in ritardo rispetto alla richiesta attuale). Una volta ricevuti tutti i messaggi di reply il file-server </w:t>
      </w:r>
      <w:commentRangeStart w:id="52"/>
      <w:r w:rsidR="00082ED9">
        <w:rPr>
          <w:sz w:val="28"/>
          <w:szCs w:val="28"/>
        </w:rPr>
        <w:t xml:space="preserve">invierà agli altri un messaggio di reply </w:t>
      </w:r>
      <w:commentRangeEnd w:id="52"/>
      <w:r w:rsidR="00A83803">
        <w:rPr>
          <w:rStyle w:val="Rimandocommento"/>
        </w:rPr>
        <w:commentReference w:id="52"/>
      </w:r>
      <w:r w:rsidR="00082ED9">
        <w:rPr>
          <w:sz w:val="28"/>
          <w:szCs w:val="28"/>
        </w:rPr>
        <w:t xml:space="preserve">o risponderà a </w:t>
      </w:r>
      <w:r w:rsidR="008539D7">
        <w:rPr>
          <w:sz w:val="28"/>
          <w:szCs w:val="28"/>
        </w:rPr>
        <w:t xml:space="preserve">eventuali </w:t>
      </w:r>
      <w:r w:rsidR="00082ED9">
        <w:rPr>
          <w:sz w:val="28"/>
          <w:szCs w:val="28"/>
        </w:rPr>
        <w:t>richieste che gli erano arrivate</w:t>
      </w:r>
      <w:r w:rsidR="009D01A3">
        <w:rPr>
          <w:sz w:val="28"/>
          <w:szCs w:val="28"/>
        </w:rPr>
        <w:t xml:space="preserve"> con timestamp maggiori</w:t>
      </w:r>
      <w:r w:rsidR="00082ED9">
        <w:rPr>
          <w:sz w:val="28"/>
          <w:szCs w:val="28"/>
        </w:rPr>
        <w:t>.</w:t>
      </w:r>
    </w:p>
    <w:p w:rsidR="002360FB" w:rsidRDefault="002360FB" w:rsidP="00C316BA">
      <w:pPr>
        <w:jc w:val="both"/>
        <w:rPr>
          <w:sz w:val="28"/>
          <w:szCs w:val="28"/>
        </w:rPr>
      </w:pPr>
    </w:p>
    <w:p w:rsidR="006D5221" w:rsidRDefault="006D5221" w:rsidP="006D5221">
      <w:pPr>
        <w:pStyle w:val="Paragrafoelenco"/>
        <w:numPr>
          <w:ilvl w:val="0"/>
          <w:numId w:val="3"/>
        </w:numPr>
        <w:jc w:val="both"/>
        <w:rPr>
          <w:sz w:val="28"/>
          <w:szCs w:val="28"/>
        </w:rPr>
      </w:pPr>
      <w:r>
        <w:rPr>
          <w:sz w:val="28"/>
          <w:szCs w:val="28"/>
        </w:rPr>
        <w:t>Bilanciamento del carico</w:t>
      </w:r>
    </w:p>
    <w:p w:rsidR="006D5221" w:rsidRPr="006D5221" w:rsidRDefault="004D3073" w:rsidP="006D5221">
      <w:pPr>
        <w:pStyle w:val="Paragrafoelenco"/>
        <w:numPr>
          <w:ilvl w:val="1"/>
          <w:numId w:val="3"/>
        </w:numPr>
        <w:jc w:val="both"/>
        <w:rPr>
          <w:sz w:val="28"/>
          <w:szCs w:val="28"/>
        </w:rPr>
      </w:pPr>
      <w:r>
        <w:rPr>
          <w:sz w:val="28"/>
          <w:szCs w:val="28"/>
        </w:rPr>
        <w:t xml:space="preserve">Algoritmo ad anello – con questo algoritmo circolare il DNS serve le richieste dei client, </w:t>
      </w:r>
      <w:r w:rsidR="00C777C0">
        <w:rPr>
          <w:sz w:val="28"/>
          <w:szCs w:val="28"/>
        </w:rPr>
        <w:t>scorrendo</w:t>
      </w:r>
      <w:r>
        <w:rPr>
          <w:sz w:val="28"/>
          <w:szCs w:val="28"/>
        </w:rPr>
        <w:t xml:space="preserve"> in modo sequenziale la lista di file-server che possiede, ed assegnando le macchi</w:t>
      </w:r>
      <w:r w:rsidR="00C777C0">
        <w:rPr>
          <w:sz w:val="28"/>
          <w:szCs w:val="28"/>
        </w:rPr>
        <w:t>ne ad i client che lo hanno contattato</w:t>
      </w:r>
      <w:r w:rsidR="00DD72CB">
        <w:rPr>
          <w:sz w:val="28"/>
          <w:szCs w:val="28"/>
        </w:rPr>
        <w:t xml:space="preserve"> in modo FCFS.</w:t>
      </w:r>
      <w:ins w:id="53" w:author="Alessandro" w:date="2010-09-12T17:53:00Z">
        <w:r w:rsidR="00A83803">
          <w:rPr>
            <w:sz w:val="28"/>
            <w:szCs w:val="28"/>
          </w:rPr>
          <w:t xml:space="preserve"> Grazie a questa scelta, riusciamo ad ottenere un carico di lavoro abbastanza equo tra i vari server ed evitare che ci siano server sovraccarichi di richieste e server senza richieste nello stesso momento.</w:t>
        </w:r>
      </w:ins>
    </w:p>
    <w:p w:rsidR="006D5221" w:rsidRPr="006D5221" w:rsidRDefault="006D5221" w:rsidP="006D5221">
      <w:pPr>
        <w:ind w:left="360"/>
        <w:jc w:val="both"/>
        <w:rPr>
          <w:sz w:val="28"/>
          <w:szCs w:val="28"/>
        </w:rPr>
      </w:pPr>
    </w:p>
    <w:p w:rsidR="00DD3BEB" w:rsidRDefault="00F87979" w:rsidP="00C316BA">
      <w:pPr>
        <w:jc w:val="both"/>
        <w:rPr>
          <w:sz w:val="28"/>
          <w:szCs w:val="28"/>
        </w:rPr>
      </w:pPr>
      <w:commentRangeStart w:id="54"/>
      <w:r>
        <w:rPr>
          <w:sz w:val="28"/>
          <w:szCs w:val="28"/>
        </w:rPr>
        <w:t>Il sistema</w:t>
      </w:r>
      <w:r w:rsidR="002F588C">
        <w:rPr>
          <w:sz w:val="28"/>
          <w:szCs w:val="28"/>
        </w:rPr>
        <w:t xml:space="preserve"> </w:t>
      </w:r>
      <w:r w:rsidR="001E4124">
        <w:rPr>
          <w:sz w:val="28"/>
          <w:szCs w:val="28"/>
        </w:rPr>
        <w:t>è stato realizzato</w:t>
      </w:r>
      <w:r w:rsidR="00574C72">
        <w:rPr>
          <w:sz w:val="28"/>
          <w:szCs w:val="28"/>
        </w:rPr>
        <w:t xml:space="preserve"> in linguaggio C, mediante l’</w:t>
      </w:r>
      <w:r w:rsidR="002F588C">
        <w:rPr>
          <w:sz w:val="28"/>
          <w:szCs w:val="28"/>
        </w:rPr>
        <w:t xml:space="preserve">impiego delle funzioni </w:t>
      </w:r>
      <w:r w:rsidR="00C67B6E">
        <w:rPr>
          <w:sz w:val="28"/>
          <w:szCs w:val="28"/>
        </w:rPr>
        <w:t>socket</w:t>
      </w:r>
      <w:r w:rsidR="00574C72">
        <w:rPr>
          <w:sz w:val="28"/>
          <w:szCs w:val="28"/>
        </w:rPr>
        <w:t xml:space="preserve"> </w:t>
      </w:r>
      <w:r w:rsidR="00BE342C">
        <w:rPr>
          <w:sz w:val="28"/>
          <w:szCs w:val="28"/>
        </w:rPr>
        <w:t xml:space="preserve">C </w:t>
      </w:r>
      <w:r w:rsidR="00574C72">
        <w:rPr>
          <w:sz w:val="28"/>
          <w:szCs w:val="28"/>
        </w:rPr>
        <w:t>di Berkeley</w:t>
      </w:r>
      <w:commentRangeEnd w:id="54"/>
      <w:r w:rsidR="00A83803">
        <w:rPr>
          <w:rStyle w:val="Rimandocommento"/>
        </w:rPr>
        <w:commentReference w:id="54"/>
      </w:r>
      <w:r w:rsidR="00206D12">
        <w:rPr>
          <w:sz w:val="28"/>
          <w:szCs w:val="28"/>
        </w:rPr>
        <w:t xml:space="preserve">. Essendo </w:t>
      </w:r>
      <w:r w:rsidR="002F588C">
        <w:rPr>
          <w:sz w:val="28"/>
          <w:szCs w:val="28"/>
        </w:rPr>
        <w:t>delle API (Application Program Interface), si presentano come un insieme di funzioni che le applicazioni possono invocare per richiedere il servizio desiderato. Attraverso di esse un’applicazione p</w:t>
      </w:r>
      <w:r w:rsidR="00DD3BEB">
        <w:rPr>
          <w:sz w:val="28"/>
          <w:szCs w:val="28"/>
        </w:rPr>
        <w:t>uò ricevere o inviare dei dati, sia verso un’applicazione sulla stessa macchina, sia verso un’applicazione situata su una macchina distinta. Per permettere la comunicazione del secondo tipo, è necessario che l’applicazione chiamante conosca l’indirizzo dell’applicazione chiamata, compito assolto dal sistema attraverso l’</w:t>
      </w:r>
      <w:r w:rsidR="00216EB2">
        <w:rPr>
          <w:sz w:val="28"/>
          <w:szCs w:val="28"/>
        </w:rPr>
        <w:t>utilizzo di un server</w:t>
      </w:r>
      <w:r w:rsidR="00DD3BEB">
        <w:rPr>
          <w:sz w:val="28"/>
          <w:szCs w:val="28"/>
        </w:rPr>
        <w:t xml:space="preserve"> DNS (Domain Name System) centralizzato che</w:t>
      </w:r>
      <w:r w:rsidR="00216EB2">
        <w:rPr>
          <w:sz w:val="28"/>
          <w:szCs w:val="28"/>
        </w:rPr>
        <w:t xml:space="preserve"> </w:t>
      </w:r>
      <w:r w:rsidR="00BE342C">
        <w:rPr>
          <w:sz w:val="28"/>
          <w:szCs w:val="28"/>
        </w:rPr>
        <w:t>resta in attesa delle</w:t>
      </w:r>
      <w:r w:rsidR="00216EB2">
        <w:rPr>
          <w:sz w:val="28"/>
          <w:szCs w:val="28"/>
        </w:rPr>
        <w:t xml:space="preserve"> chiamate dei client e fornisce loro gli indirizzi IP dei file-server </w:t>
      </w:r>
      <w:r w:rsidR="00BE342C">
        <w:rPr>
          <w:sz w:val="28"/>
          <w:szCs w:val="28"/>
        </w:rPr>
        <w:t>secondo un algoritmo ad anello</w:t>
      </w:r>
      <w:r w:rsidR="00216EB2">
        <w:rPr>
          <w:sz w:val="28"/>
          <w:szCs w:val="28"/>
        </w:rPr>
        <w:t xml:space="preserve"> circolare. </w:t>
      </w:r>
      <w:r w:rsidR="00B5225A">
        <w:rPr>
          <w:sz w:val="28"/>
          <w:szCs w:val="28"/>
        </w:rPr>
        <w:t xml:space="preserve">Chiaramente tutti i client conoscono a priori l’indirizzo del DNS. </w:t>
      </w:r>
      <w:r w:rsidR="00216EB2">
        <w:rPr>
          <w:sz w:val="28"/>
          <w:szCs w:val="28"/>
        </w:rPr>
        <w:t>Tale sistema</w:t>
      </w:r>
      <w:r w:rsidR="00DD3BEB">
        <w:rPr>
          <w:sz w:val="28"/>
          <w:szCs w:val="28"/>
        </w:rPr>
        <w:t xml:space="preserve"> verrà </w:t>
      </w:r>
      <w:r w:rsidR="00B5225A">
        <w:rPr>
          <w:sz w:val="28"/>
          <w:szCs w:val="28"/>
        </w:rPr>
        <w:t xml:space="preserve">comunque </w:t>
      </w:r>
      <w:r w:rsidR="00DD3BEB">
        <w:rPr>
          <w:sz w:val="28"/>
          <w:szCs w:val="28"/>
        </w:rPr>
        <w:t xml:space="preserve">discusso ed approfondito in seguito. </w:t>
      </w:r>
    </w:p>
    <w:p w:rsidR="00DD3BEB" w:rsidRDefault="00671DD6" w:rsidP="005E6A24">
      <w:pPr>
        <w:jc w:val="center"/>
        <w:rPr>
          <w:sz w:val="28"/>
          <w:szCs w:val="28"/>
        </w:rPr>
      </w:pPr>
      <w:commentRangeStart w:id="55"/>
      <w:r>
        <w:rPr>
          <w:noProof/>
          <w:sz w:val="28"/>
          <w:szCs w:val="28"/>
          <w:lang w:eastAsia="it-IT"/>
        </w:rPr>
        <w:lastRenderedPageBreak/>
        <w:drawing>
          <wp:inline distT="0" distB="0" distL="0" distR="0">
            <wp:extent cx="4366135" cy="3274828"/>
            <wp:effectExtent l="19050" t="0" r="0" b="0"/>
            <wp:docPr id="1" name="Immagine 0" descr="figura_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dns.png"/>
                    <pic:cNvPicPr/>
                  </pic:nvPicPr>
                  <pic:blipFill>
                    <a:blip r:embed="rId8" cstate="print"/>
                    <a:stretch>
                      <a:fillRect/>
                    </a:stretch>
                  </pic:blipFill>
                  <pic:spPr>
                    <a:xfrm>
                      <a:off x="0" y="0"/>
                      <a:ext cx="4373356" cy="3280244"/>
                    </a:xfrm>
                    <a:prstGeom prst="rect">
                      <a:avLst/>
                    </a:prstGeom>
                  </pic:spPr>
                </pic:pic>
              </a:graphicData>
            </a:graphic>
          </wp:inline>
        </w:drawing>
      </w:r>
      <w:commentRangeEnd w:id="55"/>
      <w:r w:rsidR="00A83803">
        <w:rPr>
          <w:rStyle w:val="Rimandocommento"/>
        </w:rPr>
        <w:commentReference w:id="55"/>
      </w:r>
    </w:p>
    <w:p w:rsidR="00574C72" w:rsidRPr="00806A41" w:rsidRDefault="00574C72" w:rsidP="00C316BA">
      <w:pPr>
        <w:jc w:val="both"/>
        <w:rPr>
          <w:sz w:val="28"/>
          <w:szCs w:val="28"/>
        </w:rPr>
      </w:pPr>
    </w:p>
    <w:p w:rsidR="00EA0E67" w:rsidRDefault="00023CFF" w:rsidP="00C316BA">
      <w:pPr>
        <w:jc w:val="both"/>
        <w:rPr>
          <w:sz w:val="28"/>
          <w:szCs w:val="28"/>
        </w:rPr>
      </w:pPr>
      <w:commentRangeStart w:id="56"/>
      <w:r w:rsidRPr="00023CFF">
        <w:rPr>
          <w:sz w:val="28"/>
          <w:szCs w:val="28"/>
        </w:rPr>
        <w:t xml:space="preserve">I file-server della rete </w:t>
      </w:r>
      <w:r w:rsidR="00943452">
        <w:rPr>
          <w:sz w:val="28"/>
          <w:szCs w:val="28"/>
        </w:rPr>
        <w:t>verificano inoltre</w:t>
      </w:r>
      <w:r w:rsidR="00472FB4" w:rsidRPr="00023CFF">
        <w:rPr>
          <w:sz w:val="28"/>
          <w:szCs w:val="28"/>
        </w:rPr>
        <w:t xml:space="preserve"> che l'ID della transazione sia quello stabilito in partenza </w:t>
      </w:r>
      <w:r w:rsidRPr="00023CFF">
        <w:rPr>
          <w:sz w:val="28"/>
          <w:szCs w:val="28"/>
        </w:rPr>
        <w:t xml:space="preserve">con il client </w:t>
      </w:r>
      <w:r w:rsidR="00472FB4" w:rsidRPr="00023CFF">
        <w:rPr>
          <w:sz w:val="28"/>
          <w:szCs w:val="28"/>
        </w:rPr>
        <w:t>e che i dati all'interno del pacchetto ricevuto siano formattati secondo il protocollo applicativo definito</w:t>
      </w:r>
      <w:r>
        <w:rPr>
          <w:sz w:val="28"/>
          <w:szCs w:val="28"/>
        </w:rPr>
        <w:t xml:space="preserve"> (in caso di comportamenti arbitrari da parte del client)</w:t>
      </w:r>
      <w:r w:rsidR="00472FB4" w:rsidRPr="00023CFF">
        <w:rPr>
          <w:sz w:val="28"/>
          <w:szCs w:val="28"/>
        </w:rPr>
        <w:t>.</w:t>
      </w:r>
      <w:commentRangeEnd w:id="56"/>
      <w:r w:rsidR="00A83803">
        <w:rPr>
          <w:rStyle w:val="Rimandocommento"/>
        </w:rPr>
        <w:commentReference w:id="56"/>
      </w:r>
    </w:p>
    <w:p w:rsidR="00943452" w:rsidRPr="00023CFF" w:rsidRDefault="00943452" w:rsidP="00C316BA">
      <w:pPr>
        <w:jc w:val="both"/>
        <w:rPr>
          <w:sz w:val="28"/>
          <w:szCs w:val="28"/>
        </w:rPr>
      </w:pPr>
    </w:p>
    <w:p w:rsidR="00943452" w:rsidRDefault="00943452" w:rsidP="00C316BA">
      <w:pPr>
        <w:jc w:val="both"/>
        <w:rPr>
          <w:sz w:val="28"/>
          <w:szCs w:val="28"/>
          <w:highlight w:val="yellow"/>
        </w:rPr>
      </w:pPr>
    </w:p>
    <w:p w:rsidR="00272CF8" w:rsidRDefault="00272CF8" w:rsidP="00C316BA">
      <w:pPr>
        <w:jc w:val="both"/>
        <w:rPr>
          <w:sz w:val="28"/>
          <w:szCs w:val="28"/>
          <w:highlight w:val="yellow"/>
        </w:rPr>
      </w:pPr>
    </w:p>
    <w:sectPr w:rsidR="00272CF8" w:rsidSect="00EC63CF">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Alessandro" w:date="2010-09-12T17:47:00Z" w:initials="A">
    <w:p w:rsidR="00A30E65" w:rsidRDefault="00A30E65">
      <w:pPr>
        <w:pStyle w:val="Testocommento"/>
      </w:pPr>
      <w:r>
        <w:rPr>
          <w:rStyle w:val="Rimandocommento"/>
        </w:rPr>
        <w:annotationRef/>
      </w:r>
      <w:r>
        <w:t>Il server manda solo gli aggiornamenti agli altri server. Punto. Nessuna verifica.</w:t>
      </w:r>
    </w:p>
  </w:comment>
  <w:comment w:id="51" w:author="Alessandro" w:date="2010-09-12T17:51:00Z" w:initials="A">
    <w:p w:rsidR="00A30E65" w:rsidRDefault="00A30E65">
      <w:pPr>
        <w:pStyle w:val="Testocommento"/>
      </w:pPr>
      <w:r>
        <w:rPr>
          <w:rStyle w:val="Rimandocommento"/>
        </w:rPr>
        <w:annotationRef/>
      </w:r>
      <w:r>
        <w:t xml:space="preserve">Nel nostro caso non c’è il timestamp perché non ci interessava preservare l’ordinamento delle scritture. L’ordinamento è dato dal numero di server più piccolo che fa la richiesta. </w:t>
      </w:r>
      <w:r w:rsidR="00A83803">
        <w:t>Uhm.. forse tu per timestamp intendevi l’ID del server? Perché scritto così non si capisce</w:t>
      </w:r>
    </w:p>
  </w:comment>
  <w:comment w:id="52" w:author="Alessandro" w:date="2010-09-12T17:53:00Z" w:initials="A">
    <w:p w:rsidR="00A83803" w:rsidRDefault="00A83803">
      <w:pPr>
        <w:pStyle w:val="Testocommento"/>
      </w:pPr>
      <w:r>
        <w:rPr>
          <w:rStyle w:val="Rimandocommento"/>
        </w:rPr>
        <w:annotationRef/>
      </w:r>
      <w:r>
        <w:t>Uhm.. vero in parte. Io lascerei solo la seconda parte o scriverei meglio. Il server non invia nessuna informazione quando ha terminato di scrivere il file. Se il server sta scrivendo sul file, nel momento in cui arriva un altro che vorrebbe farlo, lui non gli risponde. Appena termina di scrivere, invia la risposta all’altro server che procederà a scrivere anche lui il file.</w:t>
      </w:r>
    </w:p>
  </w:comment>
  <w:comment w:id="54" w:author="Alessandro" w:date="2010-09-12T17:55:00Z" w:initials="A">
    <w:p w:rsidR="00A83803" w:rsidRDefault="00A83803">
      <w:pPr>
        <w:pStyle w:val="Testocommento"/>
      </w:pPr>
      <w:r>
        <w:rPr>
          <w:rStyle w:val="Rimandocommento"/>
        </w:rPr>
        <w:annotationRef/>
      </w:r>
      <w:r>
        <w:t>Sarebbe da dije: GRAZIE AL CAZZO! C’hai obbligato :D</w:t>
      </w:r>
    </w:p>
  </w:comment>
  <w:comment w:id="55" w:author="Alessandro" w:date="2010-09-12T17:56:00Z" w:initials="A">
    <w:p w:rsidR="00A83803" w:rsidRDefault="00A83803">
      <w:pPr>
        <w:pStyle w:val="Testocommento"/>
      </w:pPr>
      <w:r>
        <w:rPr>
          <w:rStyle w:val="Rimandocommento"/>
        </w:rPr>
        <w:annotationRef/>
      </w:r>
      <w:r>
        <w:t>Sta figura è fantastica. L’hai fatta tu?</w:t>
      </w:r>
    </w:p>
  </w:comment>
  <w:comment w:id="56" w:author="Alessandro" w:date="2010-09-12T17:57:00Z" w:initials="A">
    <w:p w:rsidR="00A83803" w:rsidRDefault="00A83803">
      <w:pPr>
        <w:pStyle w:val="Testocommento"/>
      </w:pPr>
      <w:r>
        <w:rPr>
          <w:rStyle w:val="Rimandocommento"/>
        </w:rPr>
        <w:annotationRef/>
      </w:r>
      <w:r>
        <w:t>Sì ma riferito a che? Questo avviene solo per la scrittura di file. Qui tu parlavi di DNS :S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A6E" w:rsidRDefault="00940A6E" w:rsidP="005E6A24">
      <w:pPr>
        <w:spacing w:after="0" w:line="240" w:lineRule="auto"/>
      </w:pPr>
      <w:r>
        <w:separator/>
      </w:r>
    </w:p>
  </w:endnote>
  <w:endnote w:type="continuationSeparator" w:id="0">
    <w:p w:rsidR="00940A6E" w:rsidRDefault="00940A6E" w:rsidP="005E6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A6E" w:rsidRDefault="00940A6E" w:rsidP="005E6A24">
      <w:pPr>
        <w:spacing w:after="0" w:line="240" w:lineRule="auto"/>
      </w:pPr>
      <w:r>
        <w:separator/>
      </w:r>
    </w:p>
  </w:footnote>
  <w:footnote w:type="continuationSeparator" w:id="0">
    <w:p w:rsidR="00940A6E" w:rsidRDefault="00940A6E" w:rsidP="005E6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3DBC"/>
    <w:multiLevelType w:val="hybridMultilevel"/>
    <w:tmpl w:val="43EE64E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5C744C5"/>
    <w:multiLevelType w:val="hybridMultilevel"/>
    <w:tmpl w:val="2052690A"/>
    <w:lvl w:ilvl="0" w:tplc="07C2053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7393A16"/>
    <w:multiLevelType w:val="hybridMultilevel"/>
    <w:tmpl w:val="5914C29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8275E6"/>
    <w:multiLevelType w:val="hybridMultilevel"/>
    <w:tmpl w:val="9C5E4CE8"/>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trackRevisions/>
  <w:defaultTabStop w:val="708"/>
  <w:hyphenationZone w:val="283"/>
  <w:characterSpacingControl w:val="doNotCompress"/>
  <w:footnotePr>
    <w:footnote w:id="-1"/>
    <w:footnote w:id="0"/>
  </w:footnotePr>
  <w:endnotePr>
    <w:endnote w:id="-1"/>
    <w:endnote w:id="0"/>
  </w:endnotePr>
  <w:compat/>
  <w:rsids>
    <w:rsidRoot w:val="00472FB4"/>
    <w:rsid w:val="00015FB4"/>
    <w:rsid w:val="00016C5C"/>
    <w:rsid w:val="00023CFF"/>
    <w:rsid w:val="00056B29"/>
    <w:rsid w:val="00061919"/>
    <w:rsid w:val="0006626F"/>
    <w:rsid w:val="00082ED9"/>
    <w:rsid w:val="00087828"/>
    <w:rsid w:val="000B0AFE"/>
    <w:rsid w:val="000B11EE"/>
    <w:rsid w:val="000D6D4D"/>
    <w:rsid w:val="001025D4"/>
    <w:rsid w:val="0010757E"/>
    <w:rsid w:val="0011131F"/>
    <w:rsid w:val="001C1058"/>
    <w:rsid w:val="001C447B"/>
    <w:rsid w:val="001D73A2"/>
    <w:rsid w:val="001E3BA5"/>
    <w:rsid w:val="001E4124"/>
    <w:rsid w:val="00206D12"/>
    <w:rsid w:val="00216EB2"/>
    <w:rsid w:val="002360FB"/>
    <w:rsid w:val="00243969"/>
    <w:rsid w:val="00272CF8"/>
    <w:rsid w:val="002A251E"/>
    <w:rsid w:val="002A36FB"/>
    <w:rsid w:val="002F588C"/>
    <w:rsid w:val="003055CB"/>
    <w:rsid w:val="003E1E7B"/>
    <w:rsid w:val="004042DB"/>
    <w:rsid w:val="00454E68"/>
    <w:rsid w:val="00464241"/>
    <w:rsid w:val="00472FB4"/>
    <w:rsid w:val="004B3BE1"/>
    <w:rsid w:val="004D3073"/>
    <w:rsid w:val="004F487F"/>
    <w:rsid w:val="005468EF"/>
    <w:rsid w:val="00552028"/>
    <w:rsid w:val="005665B9"/>
    <w:rsid w:val="00574C72"/>
    <w:rsid w:val="005B61F0"/>
    <w:rsid w:val="005D378B"/>
    <w:rsid w:val="005E0FAA"/>
    <w:rsid w:val="005E6A24"/>
    <w:rsid w:val="006000D3"/>
    <w:rsid w:val="00614D7B"/>
    <w:rsid w:val="0062188C"/>
    <w:rsid w:val="00630975"/>
    <w:rsid w:val="006515B7"/>
    <w:rsid w:val="00671DD6"/>
    <w:rsid w:val="00692AF9"/>
    <w:rsid w:val="006D5221"/>
    <w:rsid w:val="006E6887"/>
    <w:rsid w:val="007500CA"/>
    <w:rsid w:val="00752CD4"/>
    <w:rsid w:val="00754543"/>
    <w:rsid w:val="007A4915"/>
    <w:rsid w:val="00800705"/>
    <w:rsid w:val="00803694"/>
    <w:rsid w:val="008036A8"/>
    <w:rsid w:val="00806312"/>
    <w:rsid w:val="00806A41"/>
    <w:rsid w:val="00823A6B"/>
    <w:rsid w:val="008334DC"/>
    <w:rsid w:val="00840364"/>
    <w:rsid w:val="008539D7"/>
    <w:rsid w:val="008539DD"/>
    <w:rsid w:val="008A0E9A"/>
    <w:rsid w:val="008A6558"/>
    <w:rsid w:val="008F566A"/>
    <w:rsid w:val="00922AA0"/>
    <w:rsid w:val="00934950"/>
    <w:rsid w:val="00937F0C"/>
    <w:rsid w:val="00940A6E"/>
    <w:rsid w:val="00943452"/>
    <w:rsid w:val="00943523"/>
    <w:rsid w:val="00950CB6"/>
    <w:rsid w:val="00996C08"/>
    <w:rsid w:val="009C6EE0"/>
    <w:rsid w:val="009D01A3"/>
    <w:rsid w:val="009D507D"/>
    <w:rsid w:val="00A30E65"/>
    <w:rsid w:val="00A335FF"/>
    <w:rsid w:val="00A61FB7"/>
    <w:rsid w:val="00A83803"/>
    <w:rsid w:val="00A871C4"/>
    <w:rsid w:val="00AD37A8"/>
    <w:rsid w:val="00AD7DE1"/>
    <w:rsid w:val="00B06D18"/>
    <w:rsid w:val="00B25870"/>
    <w:rsid w:val="00B5225A"/>
    <w:rsid w:val="00B958EA"/>
    <w:rsid w:val="00BA62DB"/>
    <w:rsid w:val="00BB6890"/>
    <w:rsid w:val="00BC6B44"/>
    <w:rsid w:val="00BE342C"/>
    <w:rsid w:val="00BF24B2"/>
    <w:rsid w:val="00C059E1"/>
    <w:rsid w:val="00C316BA"/>
    <w:rsid w:val="00C353E8"/>
    <w:rsid w:val="00C67B6E"/>
    <w:rsid w:val="00C76061"/>
    <w:rsid w:val="00C777C0"/>
    <w:rsid w:val="00CB0D17"/>
    <w:rsid w:val="00CC3CEC"/>
    <w:rsid w:val="00CD602E"/>
    <w:rsid w:val="00D225FB"/>
    <w:rsid w:val="00D82ABC"/>
    <w:rsid w:val="00D913F8"/>
    <w:rsid w:val="00D91B7C"/>
    <w:rsid w:val="00DB0D03"/>
    <w:rsid w:val="00DD238C"/>
    <w:rsid w:val="00DD2DC0"/>
    <w:rsid w:val="00DD3BEB"/>
    <w:rsid w:val="00DD72CB"/>
    <w:rsid w:val="00DE37E4"/>
    <w:rsid w:val="00E2317D"/>
    <w:rsid w:val="00E2402C"/>
    <w:rsid w:val="00E76C45"/>
    <w:rsid w:val="00EA0E67"/>
    <w:rsid w:val="00EB1935"/>
    <w:rsid w:val="00EC63CF"/>
    <w:rsid w:val="00ED488F"/>
    <w:rsid w:val="00ED6C5C"/>
    <w:rsid w:val="00EF17FC"/>
    <w:rsid w:val="00F434CB"/>
    <w:rsid w:val="00F52989"/>
    <w:rsid w:val="00F7610D"/>
    <w:rsid w:val="00F81046"/>
    <w:rsid w:val="00F830F8"/>
    <w:rsid w:val="00F87979"/>
    <w:rsid w:val="00FB6743"/>
    <w:rsid w:val="00FD44E6"/>
    <w:rsid w:val="00FF2401"/>
    <w:rsid w:val="00FF57B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C63CF"/>
  </w:style>
  <w:style w:type="paragraph" w:styleId="Titolo1">
    <w:name w:val="heading 1"/>
    <w:basedOn w:val="Normale"/>
    <w:next w:val="Normale"/>
    <w:link w:val="Titolo1Carattere"/>
    <w:uiPriority w:val="9"/>
    <w:qFormat/>
    <w:rsid w:val="00472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72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472FB4"/>
    <w:pPr>
      <w:spacing w:after="0" w:line="240" w:lineRule="auto"/>
    </w:pPr>
  </w:style>
  <w:style w:type="character" w:customStyle="1" w:styleId="Titolo1Carattere">
    <w:name w:val="Titolo 1 Carattere"/>
    <w:basedOn w:val="Carpredefinitoparagrafo"/>
    <w:link w:val="Titolo1"/>
    <w:uiPriority w:val="9"/>
    <w:rsid w:val="00472FB4"/>
    <w:rPr>
      <w:rFonts w:asciiTheme="majorHAnsi" w:eastAsiaTheme="majorEastAsia" w:hAnsiTheme="majorHAnsi" w:cstheme="majorBidi"/>
      <w:b/>
      <w:bCs/>
      <w:color w:val="365F91" w:themeColor="accent1" w:themeShade="BF"/>
      <w:sz w:val="28"/>
      <w:szCs w:val="28"/>
    </w:rPr>
  </w:style>
  <w:style w:type="paragraph" w:styleId="Titolo">
    <w:name w:val="Title"/>
    <w:basedOn w:val="Normale"/>
    <w:next w:val="Normale"/>
    <w:link w:val="TitoloCarattere"/>
    <w:uiPriority w:val="10"/>
    <w:qFormat/>
    <w:rsid w:val="00472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72FB4"/>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472FB4"/>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803694"/>
    <w:pPr>
      <w:ind w:left="720"/>
      <w:contextualSpacing/>
    </w:pPr>
  </w:style>
  <w:style w:type="paragraph" w:styleId="Testofumetto">
    <w:name w:val="Balloon Text"/>
    <w:basedOn w:val="Normale"/>
    <w:link w:val="TestofumettoCarattere"/>
    <w:uiPriority w:val="99"/>
    <w:semiHidden/>
    <w:unhideWhenUsed/>
    <w:rsid w:val="005E6A2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E6A24"/>
    <w:rPr>
      <w:rFonts w:ascii="Tahoma" w:hAnsi="Tahoma" w:cs="Tahoma"/>
      <w:sz w:val="16"/>
      <w:szCs w:val="16"/>
    </w:rPr>
  </w:style>
  <w:style w:type="paragraph" w:styleId="Intestazione">
    <w:name w:val="header"/>
    <w:basedOn w:val="Normale"/>
    <w:link w:val="IntestazioneCarattere"/>
    <w:uiPriority w:val="99"/>
    <w:semiHidden/>
    <w:unhideWhenUsed/>
    <w:rsid w:val="005E6A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5E6A24"/>
  </w:style>
  <w:style w:type="paragraph" w:styleId="Pidipagina">
    <w:name w:val="footer"/>
    <w:basedOn w:val="Normale"/>
    <w:link w:val="PidipaginaCarattere"/>
    <w:uiPriority w:val="99"/>
    <w:semiHidden/>
    <w:unhideWhenUsed/>
    <w:rsid w:val="005E6A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5E6A24"/>
  </w:style>
  <w:style w:type="character" w:styleId="Rimandocommento">
    <w:name w:val="annotation reference"/>
    <w:basedOn w:val="Carpredefinitoparagrafo"/>
    <w:uiPriority w:val="99"/>
    <w:semiHidden/>
    <w:unhideWhenUsed/>
    <w:rsid w:val="00A30E65"/>
    <w:rPr>
      <w:sz w:val="16"/>
      <w:szCs w:val="16"/>
    </w:rPr>
  </w:style>
  <w:style w:type="paragraph" w:styleId="Testocommento">
    <w:name w:val="annotation text"/>
    <w:basedOn w:val="Normale"/>
    <w:link w:val="TestocommentoCarattere"/>
    <w:uiPriority w:val="99"/>
    <w:semiHidden/>
    <w:unhideWhenUsed/>
    <w:rsid w:val="00A30E6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30E65"/>
    <w:rPr>
      <w:sz w:val="20"/>
      <w:szCs w:val="20"/>
    </w:rPr>
  </w:style>
  <w:style w:type="paragraph" w:styleId="Soggettocommento">
    <w:name w:val="annotation subject"/>
    <w:basedOn w:val="Testocommento"/>
    <w:next w:val="Testocommento"/>
    <w:link w:val="SoggettocommentoCarattere"/>
    <w:uiPriority w:val="99"/>
    <w:semiHidden/>
    <w:unhideWhenUsed/>
    <w:rsid w:val="00A30E65"/>
    <w:rPr>
      <w:b/>
      <w:bCs/>
    </w:rPr>
  </w:style>
  <w:style w:type="character" w:customStyle="1" w:styleId="SoggettocommentoCarattere">
    <w:name w:val="Soggetto commento Carattere"/>
    <w:basedOn w:val="TestocommentoCarattere"/>
    <w:link w:val="Soggettocommento"/>
    <w:uiPriority w:val="99"/>
    <w:semiHidden/>
    <w:rsid w:val="00A30E65"/>
    <w:rPr>
      <w:b/>
      <w:bCs/>
    </w:rPr>
  </w:style>
</w:styles>
</file>

<file path=word/webSettings.xml><?xml version="1.0" encoding="utf-8"?>
<w:webSettings xmlns:r="http://schemas.openxmlformats.org/officeDocument/2006/relationships" xmlns:w="http://schemas.openxmlformats.org/wordprocessingml/2006/main">
  <w:divs>
    <w:div w:id="375659731">
      <w:bodyDiv w:val="1"/>
      <w:marLeft w:val="0"/>
      <w:marRight w:val="0"/>
      <w:marTop w:val="0"/>
      <w:marBottom w:val="0"/>
      <w:divBdr>
        <w:top w:val="none" w:sz="0" w:space="0" w:color="auto"/>
        <w:left w:val="none" w:sz="0" w:space="0" w:color="auto"/>
        <w:bottom w:val="none" w:sz="0" w:space="0" w:color="auto"/>
        <w:right w:val="none" w:sz="0" w:space="0" w:color="auto"/>
      </w:divBdr>
    </w:div>
    <w:div w:id="8763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1</Pages>
  <Words>1203</Words>
  <Characters>6859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v.codeluppi</dc:creator>
  <cp:lastModifiedBy>Alessandro</cp:lastModifiedBy>
  <cp:revision>96</cp:revision>
  <dcterms:created xsi:type="dcterms:W3CDTF">2010-08-17T08:05:00Z</dcterms:created>
  <dcterms:modified xsi:type="dcterms:W3CDTF">2010-09-12T15:57:00Z</dcterms:modified>
</cp:coreProperties>
</file>